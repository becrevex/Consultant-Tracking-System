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EE762" w14:textId="77777777" w:rsidR="00B84065" w:rsidRPr="00C30966" w:rsidRDefault="00B84065" w:rsidP="00B84065">
      <w:pPr>
        <w:pStyle w:val="TitleCover"/>
        <w:spacing w:after="240"/>
        <w:jc w:val="right"/>
        <w:rPr>
          <w:rFonts w:ascii="Arial" w:hAnsi="Arial" w:cs="Arial"/>
          <w:sz w:val="52"/>
        </w:rPr>
      </w:pPr>
      <w:bookmarkStart w:id="0" w:name="_Toc30335057"/>
    </w:p>
    <w:p w14:paraId="500F7C75" w14:textId="77777777" w:rsidR="00B84065" w:rsidRPr="00C30966" w:rsidRDefault="00B84065" w:rsidP="00B84065">
      <w:pPr>
        <w:pStyle w:val="TitleCover"/>
        <w:spacing w:after="240"/>
        <w:jc w:val="right"/>
        <w:rPr>
          <w:rFonts w:ascii="Arial" w:hAnsi="Arial" w:cs="Arial"/>
          <w:sz w:val="52"/>
        </w:rPr>
      </w:pPr>
    </w:p>
    <w:p w14:paraId="7D2676E2" w14:textId="77777777" w:rsidR="00B84065" w:rsidRPr="00C30966" w:rsidRDefault="00B84065" w:rsidP="00B84065">
      <w:pPr>
        <w:pStyle w:val="TitleCover"/>
        <w:spacing w:after="240"/>
        <w:jc w:val="right"/>
        <w:rPr>
          <w:rFonts w:ascii="Arial" w:hAnsi="Arial" w:cs="Arial"/>
          <w:sz w:val="52"/>
        </w:rPr>
      </w:pPr>
    </w:p>
    <w:p w14:paraId="47ABA8E6" w14:textId="77777777" w:rsidR="00B84065" w:rsidRPr="00C30966" w:rsidRDefault="00B84065" w:rsidP="00B84065">
      <w:pPr>
        <w:pStyle w:val="TitleCover"/>
        <w:spacing w:after="240"/>
        <w:jc w:val="right"/>
        <w:rPr>
          <w:rFonts w:ascii="Arial" w:hAnsi="Arial" w:cs="Arial"/>
          <w:sz w:val="52"/>
        </w:rPr>
      </w:pPr>
    </w:p>
    <w:p w14:paraId="1F7B4F81" w14:textId="77777777" w:rsidR="00B84065" w:rsidRPr="00C30966" w:rsidRDefault="00B84065" w:rsidP="00B84065">
      <w:pPr>
        <w:rPr>
          <w:rFonts w:ascii="Arial" w:hAnsi="Arial" w:cs="Arial"/>
        </w:rPr>
      </w:pPr>
    </w:p>
    <w:p w14:paraId="58A5DA6F" w14:textId="3911851A" w:rsidR="00B84065" w:rsidRPr="00C30966" w:rsidRDefault="00B84065" w:rsidP="00B84065">
      <w:pPr>
        <w:pStyle w:val="Title"/>
        <w:jc w:val="right"/>
        <w:rPr>
          <w:rFonts w:ascii="Arial" w:hAnsi="Arial" w:cs="Arial"/>
          <w:i/>
          <w:color w:val="0000FF"/>
          <w:sz w:val="40"/>
          <w:szCs w:val="40"/>
        </w:rPr>
      </w:pPr>
      <w:r>
        <w:rPr>
          <w:rFonts w:ascii="Arial" w:hAnsi="Arial" w:cs="Arial"/>
          <w:i/>
          <w:color w:val="0000FF"/>
          <w:sz w:val="40"/>
          <w:szCs w:val="40"/>
        </w:rPr>
        <w:t>Application</w:t>
      </w:r>
    </w:p>
    <w:p w14:paraId="6DB9B49B" w14:textId="77777777" w:rsidR="00B84065" w:rsidRPr="00C30966" w:rsidRDefault="00B84065" w:rsidP="00B84065">
      <w:pPr>
        <w:pStyle w:val="Title"/>
        <w:pBdr>
          <w:bottom w:val="single" w:sz="4" w:space="1" w:color="auto"/>
        </w:pBdr>
        <w:jc w:val="right"/>
        <w:rPr>
          <w:rFonts w:ascii="Arial" w:hAnsi="Arial" w:cs="Arial"/>
          <w:sz w:val="40"/>
          <w:szCs w:val="40"/>
        </w:rPr>
      </w:pPr>
      <w:r>
        <w:rPr>
          <w:rFonts w:ascii="Arial" w:hAnsi="Arial" w:cs="Arial"/>
          <w:sz w:val="40"/>
          <w:szCs w:val="40"/>
        </w:rPr>
        <w:t>User guide and documentation</w:t>
      </w:r>
    </w:p>
    <w:p w14:paraId="085287D0" w14:textId="77777777" w:rsidR="00B84065" w:rsidRPr="00C30966" w:rsidRDefault="00B84065" w:rsidP="00B84065">
      <w:pPr>
        <w:pStyle w:val="StyleSubtitleCover2TopNoborder"/>
        <w:rPr>
          <w:rFonts w:ascii="Arial" w:hAnsi="Arial" w:cs="Arial"/>
          <w:i/>
          <w:color w:val="0000FF"/>
        </w:rPr>
      </w:pPr>
      <w:r w:rsidRPr="00C30966">
        <w:rPr>
          <w:rFonts w:ascii="Arial" w:hAnsi="Arial" w:cs="Arial"/>
          <w:lang w:val="de-DE"/>
        </w:rPr>
        <w:t xml:space="preserve">Version </w:t>
      </w:r>
      <w:r w:rsidRPr="00C30966">
        <w:rPr>
          <w:rFonts w:ascii="Arial" w:hAnsi="Arial" w:cs="Arial"/>
          <w:i/>
          <w:color w:val="0000FF"/>
        </w:rPr>
        <w:fldChar w:fldCharType="begin"/>
      </w:r>
      <w:r w:rsidRPr="00C30966">
        <w:rPr>
          <w:rFonts w:ascii="Arial" w:hAnsi="Arial" w:cs="Arial"/>
          <w:i/>
          <w:color w:val="0000FF"/>
          <w:lang w:val="de-DE"/>
        </w:rPr>
        <w:instrText xml:space="preserve"> DOCPROPERTY "Version" \* MERGEFORMAT </w:instrText>
      </w:r>
      <w:r w:rsidRPr="00C30966">
        <w:rPr>
          <w:rFonts w:ascii="Arial" w:hAnsi="Arial" w:cs="Arial"/>
          <w:i/>
          <w:color w:val="0000FF"/>
        </w:rPr>
        <w:fldChar w:fldCharType="separate"/>
      </w:r>
      <w:r w:rsidRPr="00C30966">
        <w:rPr>
          <w:rFonts w:ascii="Arial" w:hAnsi="Arial" w:cs="Arial"/>
          <w:i/>
          <w:color w:val="0000FF"/>
          <w:lang w:val="de-DE"/>
        </w:rPr>
        <w:t>1.0</w:t>
      </w:r>
      <w:r w:rsidRPr="00C30966">
        <w:rPr>
          <w:rFonts w:ascii="Arial" w:hAnsi="Arial" w:cs="Arial"/>
          <w:i/>
          <w:color w:val="0000FF"/>
        </w:rPr>
        <w:fldChar w:fldCharType="end"/>
      </w:r>
    </w:p>
    <w:p w14:paraId="6130E072" w14:textId="08121738" w:rsidR="00B84065" w:rsidRPr="00C30966" w:rsidRDefault="00B84065" w:rsidP="00B84065">
      <w:pPr>
        <w:pStyle w:val="StyleSubtitleCover2TopNoborder"/>
        <w:rPr>
          <w:rFonts w:ascii="Arial" w:hAnsi="Arial" w:cs="Arial"/>
          <w:lang w:val="de-DE"/>
        </w:rPr>
      </w:pPr>
      <w:r w:rsidRPr="00C30966">
        <w:rPr>
          <w:rFonts w:ascii="Arial" w:hAnsi="Arial" w:cs="Arial"/>
          <w:i/>
          <w:color w:val="0000FF"/>
        </w:rPr>
        <w:fldChar w:fldCharType="begin"/>
      </w:r>
      <w:r w:rsidRPr="00C30966">
        <w:rPr>
          <w:rFonts w:ascii="Arial" w:hAnsi="Arial" w:cs="Arial"/>
          <w:i/>
          <w:color w:val="0000FF"/>
        </w:rPr>
        <w:instrText xml:space="preserve"> DOCPROPERTY  "Last Modified"  \* MERGEFORMAT </w:instrText>
      </w:r>
      <w:r w:rsidRPr="00C30966">
        <w:rPr>
          <w:rFonts w:ascii="Arial" w:hAnsi="Arial" w:cs="Arial"/>
          <w:i/>
          <w:color w:val="0000FF"/>
        </w:rPr>
        <w:fldChar w:fldCharType="separate"/>
      </w:r>
      <w:r>
        <w:rPr>
          <w:rFonts w:ascii="Arial" w:hAnsi="Arial" w:cs="Arial"/>
          <w:i/>
          <w:color w:val="0000FF"/>
        </w:rPr>
        <w:t>01</w:t>
      </w:r>
      <w:r w:rsidRPr="00C30966">
        <w:rPr>
          <w:rFonts w:ascii="Arial" w:hAnsi="Arial" w:cs="Arial"/>
          <w:i/>
          <w:color w:val="0000FF"/>
        </w:rPr>
        <w:t>/</w:t>
      </w:r>
      <w:r>
        <w:rPr>
          <w:rFonts w:ascii="Arial" w:hAnsi="Arial" w:cs="Arial"/>
          <w:i/>
          <w:color w:val="0000FF"/>
        </w:rPr>
        <w:t>19</w:t>
      </w:r>
      <w:r w:rsidRPr="00C30966">
        <w:rPr>
          <w:rFonts w:ascii="Arial" w:hAnsi="Arial" w:cs="Arial"/>
          <w:i/>
          <w:color w:val="0000FF"/>
        </w:rPr>
        <w:t>/</w:t>
      </w:r>
      <w:r>
        <w:rPr>
          <w:rFonts w:ascii="Arial" w:hAnsi="Arial" w:cs="Arial"/>
          <w:i/>
          <w:color w:val="0000FF"/>
        </w:rPr>
        <w:t>20</w:t>
      </w:r>
      <w:r w:rsidRPr="00C30966">
        <w:rPr>
          <w:rFonts w:ascii="Arial" w:hAnsi="Arial" w:cs="Arial"/>
          <w:i/>
          <w:color w:val="0000FF"/>
        </w:rPr>
        <w:fldChar w:fldCharType="end"/>
      </w:r>
      <w:r w:rsidR="003C15B8">
        <w:rPr>
          <w:rFonts w:ascii="Arial" w:hAnsi="Arial" w:cs="Arial"/>
          <w:i/>
          <w:color w:val="0000FF"/>
        </w:rPr>
        <w:t>19</w:t>
      </w:r>
    </w:p>
    <w:p w14:paraId="2B1F63DC" w14:textId="77777777" w:rsidR="00B84065" w:rsidRDefault="00B84065">
      <w:pPr>
        <w:rPr>
          <w:rFonts w:ascii="Arial" w:eastAsiaTheme="majorEastAsia" w:hAnsi="Arial" w:cs="Arial"/>
          <w:color w:val="2F5496" w:themeColor="accent1" w:themeShade="BF"/>
          <w:sz w:val="52"/>
          <w:szCs w:val="32"/>
        </w:rPr>
      </w:pPr>
      <w:r>
        <w:rPr>
          <w:rFonts w:ascii="Arial" w:hAnsi="Arial" w:cs="Arial"/>
          <w:sz w:val="52"/>
        </w:rPr>
        <w:br w:type="page"/>
      </w:r>
    </w:p>
    <w:p w14:paraId="6E46BEB8" w14:textId="77777777" w:rsidR="00E76352" w:rsidRPr="00C30966" w:rsidRDefault="00E76352" w:rsidP="00E76352">
      <w:pPr>
        <w:pStyle w:val="TitleCover"/>
        <w:spacing w:after="240"/>
        <w:jc w:val="right"/>
        <w:rPr>
          <w:del w:id="1" w:author="becatasu" w:date="2020-01-19T20:26:00Z"/>
          <w:rFonts w:ascii="Arial" w:hAnsi="Arial" w:cs="Arial"/>
          <w:sz w:val="52"/>
        </w:rPr>
      </w:pPr>
    </w:p>
    <w:p w14:paraId="2B0F83D8" w14:textId="77777777" w:rsidR="00E76352" w:rsidRPr="00C30966" w:rsidRDefault="00E76352" w:rsidP="00E76352">
      <w:pPr>
        <w:pStyle w:val="TitleCover"/>
        <w:spacing w:after="240"/>
        <w:jc w:val="right"/>
        <w:rPr>
          <w:del w:id="2" w:author="becatasu" w:date="2020-01-19T20:26:00Z"/>
          <w:rFonts w:ascii="Arial" w:hAnsi="Arial" w:cs="Arial"/>
          <w:sz w:val="52"/>
        </w:rPr>
      </w:pPr>
    </w:p>
    <w:p w14:paraId="0D41B7A2" w14:textId="77777777" w:rsidR="00E76352" w:rsidRPr="00C30966" w:rsidRDefault="00E76352" w:rsidP="00E76352">
      <w:pPr>
        <w:pStyle w:val="TitleCover"/>
        <w:spacing w:after="240"/>
        <w:jc w:val="right"/>
        <w:rPr>
          <w:del w:id="3" w:author="becatasu" w:date="2020-01-19T20:26:00Z"/>
          <w:rFonts w:ascii="Arial" w:hAnsi="Arial" w:cs="Arial"/>
          <w:sz w:val="52"/>
        </w:rPr>
      </w:pPr>
    </w:p>
    <w:p w14:paraId="2D2E843D" w14:textId="77777777" w:rsidR="00E76352" w:rsidRPr="00C30966" w:rsidRDefault="00E76352" w:rsidP="00E76352">
      <w:pPr>
        <w:pStyle w:val="TitleCover"/>
        <w:spacing w:after="240"/>
        <w:jc w:val="right"/>
        <w:rPr>
          <w:del w:id="4" w:author="becatasu" w:date="2020-01-19T20:26:00Z"/>
          <w:rFonts w:ascii="Arial" w:hAnsi="Arial" w:cs="Arial"/>
          <w:sz w:val="52"/>
        </w:rPr>
      </w:pPr>
    </w:p>
    <w:p w14:paraId="6C93EF73" w14:textId="77777777" w:rsidR="00E76352" w:rsidRPr="00C30966" w:rsidRDefault="00E76352" w:rsidP="00E76352">
      <w:pPr>
        <w:rPr>
          <w:del w:id="5" w:author="becatasu" w:date="2020-01-19T20:26:00Z"/>
          <w:rFonts w:ascii="Arial" w:hAnsi="Arial" w:cs="Arial"/>
        </w:rPr>
      </w:pPr>
    </w:p>
    <w:p w14:paraId="02560013" w14:textId="77777777" w:rsidR="00E76352" w:rsidRPr="00C30966" w:rsidRDefault="00E76352" w:rsidP="00E76352">
      <w:pPr>
        <w:pStyle w:val="Title"/>
        <w:jc w:val="right"/>
        <w:rPr>
          <w:del w:id="6" w:author="becatasu" w:date="2020-01-19T20:26:00Z"/>
          <w:rFonts w:ascii="Arial" w:hAnsi="Arial" w:cs="Arial"/>
          <w:i/>
          <w:color w:val="0000FF"/>
          <w:sz w:val="40"/>
          <w:szCs w:val="40"/>
        </w:rPr>
      </w:pPr>
      <w:del w:id="7" w:author="becatasu" w:date="2020-01-19T20:26:00Z">
        <w:r w:rsidRPr="00C30966">
          <w:rPr>
            <w:rFonts w:ascii="Arial" w:hAnsi="Arial" w:cs="Arial"/>
            <w:i/>
            <w:color w:val="0000FF"/>
            <w:sz w:val="40"/>
            <w:szCs w:val="40"/>
          </w:rPr>
          <w:fldChar w:fldCharType="begin"/>
        </w:r>
        <w:r w:rsidRPr="00C30966">
          <w:rPr>
            <w:rFonts w:ascii="Arial" w:hAnsi="Arial" w:cs="Arial"/>
            <w:i/>
            <w:color w:val="0000FF"/>
            <w:sz w:val="40"/>
            <w:szCs w:val="40"/>
          </w:rPr>
          <w:delInstrText xml:space="preserve"> SUBJECT  \* MERGEFORMAT </w:delInstrText>
        </w:r>
        <w:r w:rsidRPr="00C30966">
          <w:rPr>
            <w:rFonts w:ascii="Arial" w:hAnsi="Arial" w:cs="Arial"/>
            <w:i/>
            <w:color w:val="0000FF"/>
            <w:sz w:val="40"/>
            <w:szCs w:val="40"/>
          </w:rPr>
          <w:fldChar w:fldCharType="separate"/>
        </w:r>
        <w:r>
          <w:rPr>
            <w:rFonts w:ascii="Arial" w:hAnsi="Arial" w:cs="Arial"/>
            <w:i/>
            <w:color w:val="0000FF"/>
            <w:sz w:val="40"/>
            <w:szCs w:val="40"/>
          </w:rPr>
          <w:delText>SCATS Application</w:delText>
        </w:r>
        <w:r w:rsidRPr="00C30966">
          <w:rPr>
            <w:rFonts w:ascii="Arial" w:hAnsi="Arial" w:cs="Arial"/>
            <w:i/>
            <w:color w:val="0000FF"/>
            <w:sz w:val="40"/>
            <w:szCs w:val="40"/>
          </w:rPr>
          <w:fldChar w:fldCharType="end"/>
        </w:r>
      </w:del>
    </w:p>
    <w:p w14:paraId="384D7E98" w14:textId="77777777" w:rsidR="00E76352" w:rsidRPr="00C30966" w:rsidRDefault="00E76352" w:rsidP="00E76352">
      <w:pPr>
        <w:pStyle w:val="Title"/>
        <w:pBdr>
          <w:bottom w:val="single" w:sz="4" w:space="1" w:color="auto"/>
        </w:pBdr>
        <w:jc w:val="right"/>
        <w:rPr>
          <w:del w:id="8" w:author="becatasu" w:date="2020-01-19T20:26:00Z"/>
          <w:rFonts w:ascii="Arial" w:hAnsi="Arial" w:cs="Arial"/>
          <w:sz w:val="40"/>
          <w:szCs w:val="40"/>
        </w:rPr>
      </w:pPr>
      <w:del w:id="9" w:author="becatasu" w:date="2020-01-19T20:26:00Z">
        <w:r>
          <w:rPr>
            <w:rFonts w:ascii="Arial" w:hAnsi="Arial" w:cs="Arial"/>
            <w:sz w:val="40"/>
            <w:szCs w:val="40"/>
          </w:rPr>
          <w:delText>user guide documentation</w:delText>
        </w:r>
      </w:del>
    </w:p>
    <w:p w14:paraId="0FFE4EB6" w14:textId="77777777" w:rsidR="00E76352" w:rsidRPr="00C30966" w:rsidRDefault="00E76352" w:rsidP="00E76352">
      <w:pPr>
        <w:pStyle w:val="StyleSubtitleCover2TopNoborder"/>
        <w:rPr>
          <w:del w:id="10" w:author="becatasu" w:date="2020-01-19T20:26:00Z"/>
          <w:rFonts w:ascii="Arial" w:hAnsi="Arial" w:cs="Arial"/>
          <w:i/>
          <w:color w:val="0000FF"/>
        </w:rPr>
      </w:pPr>
      <w:del w:id="11" w:author="becatasu" w:date="2020-01-19T20:26:00Z">
        <w:r w:rsidRPr="00C30966">
          <w:rPr>
            <w:rFonts w:ascii="Arial" w:hAnsi="Arial" w:cs="Arial"/>
            <w:lang w:val="de-DE"/>
          </w:rPr>
          <w:delText xml:space="preserve">Version </w:delText>
        </w:r>
        <w:r w:rsidRPr="00C30966">
          <w:rPr>
            <w:rFonts w:ascii="Arial" w:hAnsi="Arial" w:cs="Arial"/>
            <w:i/>
            <w:color w:val="0000FF"/>
          </w:rPr>
          <w:fldChar w:fldCharType="begin"/>
        </w:r>
        <w:r w:rsidRPr="00C30966">
          <w:rPr>
            <w:rFonts w:ascii="Arial" w:hAnsi="Arial" w:cs="Arial"/>
            <w:i/>
            <w:color w:val="0000FF"/>
            <w:lang w:val="de-DE"/>
          </w:rPr>
          <w:delInstrText xml:space="preserve"> DOCPROPERTY "Version" \* MERGEFORMAT </w:delInstrText>
        </w:r>
        <w:r w:rsidRPr="00C30966">
          <w:rPr>
            <w:rFonts w:ascii="Arial" w:hAnsi="Arial" w:cs="Arial"/>
            <w:i/>
            <w:color w:val="0000FF"/>
          </w:rPr>
          <w:fldChar w:fldCharType="separate"/>
        </w:r>
        <w:r>
          <w:rPr>
            <w:rFonts w:ascii="Arial" w:hAnsi="Arial" w:cs="Arial"/>
            <w:i/>
            <w:color w:val="0000FF"/>
            <w:lang w:val="de-DE"/>
          </w:rPr>
          <w:delText>1</w:delText>
        </w:r>
        <w:r w:rsidRPr="00C30966">
          <w:rPr>
            <w:rFonts w:ascii="Arial" w:hAnsi="Arial" w:cs="Arial"/>
            <w:i/>
            <w:color w:val="0000FF"/>
            <w:lang w:val="de-DE"/>
          </w:rPr>
          <w:delText>.0</w:delText>
        </w:r>
        <w:r w:rsidRPr="00C30966">
          <w:rPr>
            <w:rFonts w:ascii="Arial" w:hAnsi="Arial" w:cs="Arial"/>
            <w:i/>
            <w:color w:val="0000FF"/>
          </w:rPr>
          <w:fldChar w:fldCharType="end"/>
        </w:r>
      </w:del>
    </w:p>
    <w:p w14:paraId="2A1E5D28" w14:textId="77777777" w:rsidR="00E76352" w:rsidRPr="00C30966" w:rsidRDefault="00E76352" w:rsidP="00E76352">
      <w:pPr>
        <w:pStyle w:val="StyleSubtitleCover2TopNoborder"/>
        <w:rPr>
          <w:del w:id="12" w:author="becatasu" w:date="2020-01-19T20:26:00Z"/>
          <w:rFonts w:ascii="Arial" w:hAnsi="Arial" w:cs="Arial"/>
          <w:lang w:val="de-DE"/>
        </w:rPr>
      </w:pPr>
      <w:del w:id="13" w:author="becatasu" w:date="2020-01-19T20:26:00Z">
        <w:r w:rsidRPr="00C30966">
          <w:rPr>
            <w:rFonts w:ascii="Arial" w:hAnsi="Arial" w:cs="Arial"/>
            <w:i/>
            <w:color w:val="0000FF"/>
          </w:rPr>
          <w:fldChar w:fldCharType="begin"/>
        </w:r>
        <w:r w:rsidRPr="00C30966">
          <w:rPr>
            <w:rFonts w:ascii="Arial" w:hAnsi="Arial" w:cs="Arial"/>
            <w:i/>
            <w:color w:val="0000FF"/>
          </w:rPr>
          <w:delInstrText xml:space="preserve"> DOCPROPERTY  "Last Modified"  \* MERGEFORMAT </w:delInstrText>
        </w:r>
        <w:r w:rsidRPr="00C30966">
          <w:rPr>
            <w:rFonts w:ascii="Arial" w:hAnsi="Arial" w:cs="Arial"/>
            <w:i/>
            <w:color w:val="0000FF"/>
          </w:rPr>
          <w:fldChar w:fldCharType="separate"/>
        </w:r>
        <w:r>
          <w:rPr>
            <w:rFonts w:ascii="Arial" w:hAnsi="Arial" w:cs="Arial"/>
            <w:i/>
            <w:color w:val="0000FF"/>
          </w:rPr>
          <w:delText>01</w:delText>
        </w:r>
        <w:r w:rsidRPr="00C30966">
          <w:rPr>
            <w:rFonts w:ascii="Arial" w:hAnsi="Arial" w:cs="Arial"/>
            <w:i/>
            <w:color w:val="0000FF"/>
          </w:rPr>
          <w:delText>/</w:delText>
        </w:r>
        <w:r>
          <w:rPr>
            <w:rFonts w:ascii="Arial" w:hAnsi="Arial" w:cs="Arial"/>
            <w:i/>
            <w:color w:val="0000FF"/>
          </w:rPr>
          <w:delText>19</w:delText>
        </w:r>
        <w:r w:rsidRPr="00C30966">
          <w:rPr>
            <w:rFonts w:ascii="Arial" w:hAnsi="Arial" w:cs="Arial"/>
            <w:i/>
            <w:color w:val="0000FF"/>
          </w:rPr>
          <w:delText>/</w:delText>
        </w:r>
        <w:r>
          <w:rPr>
            <w:rFonts w:ascii="Arial" w:hAnsi="Arial" w:cs="Arial"/>
            <w:i/>
            <w:color w:val="0000FF"/>
          </w:rPr>
          <w:delText>2020</w:delText>
        </w:r>
        <w:r w:rsidRPr="00C30966">
          <w:rPr>
            <w:rFonts w:ascii="Arial" w:hAnsi="Arial" w:cs="Arial"/>
            <w:i/>
            <w:color w:val="0000FF"/>
          </w:rPr>
          <w:fldChar w:fldCharType="end"/>
        </w:r>
      </w:del>
    </w:p>
    <w:p w14:paraId="69E8947B" w14:textId="77777777" w:rsidR="00E76352" w:rsidRPr="00C30966" w:rsidRDefault="00E76352" w:rsidP="00E76352">
      <w:pPr>
        <w:rPr>
          <w:del w:id="14" w:author="becatasu" w:date="2020-01-19T20:26:00Z"/>
          <w:rFonts w:ascii="Arial" w:hAnsi="Arial" w:cs="Arial"/>
          <w:lang w:val="de-DE"/>
        </w:rPr>
      </w:pPr>
    </w:p>
    <w:p w14:paraId="1A95216E" w14:textId="77777777" w:rsidR="00E76352" w:rsidRPr="00C30966" w:rsidRDefault="00E76352" w:rsidP="00E76352">
      <w:pPr>
        <w:pStyle w:val="TitleCover"/>
        <w:pBdr>
          <w:top w:val="none" w:sz="0" w:space="0" w:color="auto"/>
        </w:pBdr>
        <w:spacing w:after="240"/>
        <w:jc w:val="right"/>
        <w:rPr>
          <w:del w:id="15" w:author="becatasu" w:date="2020-01-19T20:26:00Z"/>
          <w:rFonts w:ascii="Arial" w:hAnsi="Arial" w:cs="Arial"/>
          <w:sz w:val="52"/>
        </w:rPr>
      </w:pPr>
    </w:p>
    <w:p w14:paraId="66303E45" w14:textId="77777777" w:rsidR="00E76352" w:rsidRDefault="00E76352">
      <w:pPr>
        <w:rPr>
          <w:del w:id="16" w:author="becatasu" w:date="2020-01-19T20:26:00Z"/>
          <w:rFonts w:asciiTheme="majorHAnsi" w:eastAsiaTheme="majorEastAsia" w:hAnsiTheme="majorHAnsi" w:cstheme="majorBidi"/>
          <w:color w:val="2F5496" w:themeColor="accent1" w:themeShade="BF"/>
          <w:sz w:val="32"/>
          <w:szCs w:val="32"/>
        </w:rPr>
      </w:pPr>
      <w:del w:id="17" w:author="becatasu" w:date="2020-01-19T20:26:00Z">
        <w:r>
          <w:br w:type="page"/>
        </w:r>
      </w:del>
    </w:p>
    <w:p w14:paraId="63D1B794" w14:textId="77777777" w:rsidR="00AF73A9" w:rsidRDefault="00AF73A9" w:rsidP="00AF73A9">
      <w:pPr>
        <w:pStyle w:val="Heading1"/>
      </w:pPr>
      <w:r>
        <w:t>SCATS Application User Guide and Documentation</w:t>
      </w:r>
      <w:bookmarkEnd w:id="0"/>
    </w:p>
    <w:p w14:paraId="7F7C92C9" w14:textId="77777777" w:rsidR="00AF73A9" w:rsidRPr="00AF73A9" w:rsidRDefault="00AF73A9" w:rsidP="00AF73A9">
      <w:pPr>
        <w:pStyle w:val="Heading2"/>
        <w:ind w:left="720"/>
        <w:rPr>
          <w:ins w:id="18" w:author="becatasu" w:date="2020-01-19T20:26:00Z"/>
        </w:rPr>
      </w:pPr>
      <w:ins w:id="19" w:author="becatasu" w:date="2020-01-19T20:26:00Z">
        <w:r>
          <w:t>How Do I?</w:t>
        </w:r>
      </w:ins>
    </w:p>
    <w:p w14:paraId="69182A0B" w14:textId="77777777" w:rsidR="00AF73A9" w:rsidRDefault="00AF73A9" w:rsidP="00AF73A9">
      <w:pPr>
        <w:pStyle w:val="Heading3"/>
        <w:ind w:left="1440"/>
        <w:rPr>
          <w:ins w:id="20" w:author="becatasu" w:date="2020-01-19T20:26:00Z"/>
        </w:rPr>
      </w:pPr>
      <w:ins w:id="21" w:author="becatasu" w:date="2020-01-19T20:26:00Z">
        <w:r>
          <w:t>Get started using SCATS</w:t>
        </w:r>
      </w:ins>
    </w:p>
    <w:p w14:paraId="5F11E01B" w14:textId="77777777" w:rsidR="00AF73A9" w:rsidRDefault="00AF73A9" w:rsidP="00AF73A9">
      <w:pPr>
        <w:pStyle w:val="Heading3"/>
        <w:ind w:left="1440"/>
        <w:rPr>
          <w:ins w:id="22" w:author="becatasu" w:date="2020-01-19T20:26:00Z"/>
        </w:rPr>
      </w:pPr>
      <w:ins w:id="23" w:author="becatasu" w:date="2020-01-19T20:26:00Z">
        <w:r>
          <w:t>Manage SCATS system users</w:t>
        </w:r>
      </w:ins>
    </w:p>
    <w:p w14:paraId="4BCF4C2A" w14:textId="77777777" w:rsidR="00912E02" w:rsidRPr="00AF73A9" w:rsidRDefault="00912E02" w:rsidP="00912E02">
      <w:pPr>
        <w:pStyle w:val="Heading3"/>
        <w:ind w:left="1440"/>
        <w:rPr>
          <w:ins w:id="24" w:author="becatasu" w:date="2020-01-19T20:26:00Z"/>
        </w:rPr>
      </w:pPr>
      <w:ins w:id="25" w:author="becatasu" w:date="2020-01-19T20:26:00Z">
        <w:r>
          <w:t>Add a new security consultant</w:t>
        </w:r>
      </w:ins>
    </w:p>
    <w:p w14:paraId="6AA9D7B9" w14:textId="77777777" w:rsidR="00912E02" w:rsidRDefault="00912E02" w:rsidP="00912E02">
      <w:pPr>
        <w:pStyle w:val="Heading3"/>
        <w:ind w:left="1440"/>
        <w:rPr>
          <w:ins w:id="26" w:author="becatasu" w:date="2020-01-19T20:26:00Z"/>
        </w:rPr>
      </w:pPr>
      <w:ins w:id="27" w:author="becatasu" w:date="2020-01-19T20:26:00Z">
        <w:r>
          <w:t>Manage security consultants</w:t>
        </w:r>
        <w:r w:rsidR="00245DC0">
          <w:t xml:space="preserve"> and certifications</w:t>
        </w:r>
      </w:ins>
    </w:p>
    <w:p w14:paraId="10C5C6B3" w14:textId="77777777" w:rsidR="00AF73A9" w:rsidRDefault="00AF73A9" w:rsidP="00AF73A9">
      <w:pPr>
        <w:pStyle w:val="Heading3"/>
        <w:ind w:left="1440"/>
        <w:rPr>
          <w:ins w:id="28" w:author="becatasu" w:date="2020-01-19T20:26:00Z"/>
        </w:rPr>
      </w:pPr>
      <w:ins w:id="29" w:author="becatasu" w:date="2020-01-19T20:26:00Z">
        <w:r>
          <w:t>Add a new security engagement</w:t>
        </w:r>
      </w:ins>
    </w:p>
    <w:p w14:paraId="0E64897D" w14:textId="77777777" w:rsidR="00AF73A9" w:rsidRDefault="00AF73A9" w:rsidP="00AF73A9">
      <w:pPr>
        <w:pStyle w:val="Heading3"/>
        <w:ind w:left="1440"/>
        <w:rPr>
          <w:ins w:id="30" w:author="becatasu" w:date="2020-01-19T20:26:00Z"/>
        </w:rPr>
      </w:pPr>
      <w:ins w:id="31" w:author="becatasu" w:date="2020-01-19T20:26:00Z">
        <w:r>
          <w:t>Manage security engagements</w:t>
        </w:r>
      </w:ins>
    </w:p>
    <w:p w14:paraId="41FB2653" w14:textId="77777777" w:rsidR="004A4369" w:rsidRDefault="004A4369" w:rsidP="004A4369">
      <w:pPr>
        <w:pStyle w:val="Heading3"/>
        <w:ind w:left="1440"/>
        <w:rPr>
          <w:ins w:id="32" w:author="becatasu" w:date="2020-01-19T20:26:00Z"/>
        </w:rPr>
      </w:pPr>
      <w:ins w:id="33" w:author="becatasu" w:date="2020-01-19T20:26:00Z">
        <w:r>
          <w:t>Generate data reports</w:t>
        </w:r>
      </w:ins>
    </w:p>
    <w:customXmlDelRangeStart w:id="34" w:author="becatasu" w:date="2020-01-19T20:26:00Z"/>
    <w:sdt>
      <w:sdtPr>
        <w:id w:val="-18458582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customXmlDelRangeEnd w:id="34"/>
        <w:p w14:paraId="5AFA148B" w14:textId="77777777" w:rsidR="00001350" w:rsidRDefault="00001350">
          <w:pPr>
            <w:pStyle w:val="TOCHeading"/>
            <w:rPr>
              <w:del w:id="35" w:author="becatasu" w:date="2020-01-19T20:26:00Z"/>
            </w:rPr>
          </w:pPr>
          <w:del w:id="36" w:author="becatasu" w:date="2020-01-19T20:26:00Z">
            <w:r>
              <w:delText>Contents</w:delText>
            </w:r>
          </w:del>
        </w:p>
        <w:p w14:paraId="46F302E5" w14:textId="77777777" w:rsidR="00001350" w:rsidRDefault="00001350">
          <w:pPr>
            <w:pStyle w:val="TOC1"/>
            <w:tabs>
              <w:tab w:val="right" w:leader="dot" w:pos="9350"/>
            </w:tabs>
            <w:rPr>
              <w:del w:id="37" w:author="becatasu" w:date="2020-01-19T20:26:00Z"/>
              <w:rFonts w:eastAsiaTheme="minorEastAsia"/>
              <w:noProof/>
            </w:rPr>
          </w:pPr>
          <w:del w:id="38" w:author="becatasu" w:date="2020-01-19T20:26:00Z">
            <w:r>
              <w:fldChar w:fldCharType="begin"/>
            </w:r>
            <w:r>
              <w:delInstrText xml:space="preserve"> TOC \o "1-3" \h \z \u </w:delInstrText>
            </w:r>
            <w:r>
              <w:fldChar w:fldCharType="separate"/>
            </w:r>
            <w:r w:rsidR="00E178B2">
              <w:fldChar w:fldCharType="begin"/>
            </w:r>
            <w:r w:rsidR="00E178B2">
              <w:delInstrText xml:space="preserve"> HYPERLINK \l "_Toc30335057" </w:delInstrText>
            </w:r>
            <w:r w:rsidR="00E178B2">
              <w:fldChar w:fldCharType="separate"/>
            </w:r>
            <w:r w:rsidRPr="00B95785">
              <w:rPr>
                <w:rStyle w:val="Hyperlink"/>
                <w:noProof/>
              </w:rPr>
              <w:delText>SCATS Application User Guide and Documentation</w:delText>
            </w:r>
            <w:r>
              <w:rPr>
                <w:noProof/>
                <w:webHidden/>
              </w:rPr>
              <w:tab/>
            </w:r>
            <w:r>
              <w:rPr>
                <w:noProof/>
                <w:webHidden/>
              </w:rPr>
              <w:fldChar w:fldCharType="begin"/>
            </w:r>
            <w:r>
              <w:rPr>
                <w:noProof/>
                <w:webHidden/>
              </w:rPr>
              <w:delInstrText xml:space="preserve"> PAGEREF _Toc30335057 \h </w:delInstrText>
            </w:r>
            <w:r>
              <w:rPr>
                <w:noProof/>
                <w:webHidden/>
              </w:rPr>
            </w:r>
            <w:r>
              <w:rPr>
                <w:noProof/>
                <w:webHidden/>
              </w:rPr>
              <w:fldChar w:fldCharType="separate"/>
            </w:r>
            <w:r>
              <w:rPr>
                <w:noProof/>
                <w:webHidden/>
              </w:rPr>
              <w:delText>1</w:delText>
            </w:r>
            <w:r>
              <w:rPr>
                <w:noProof/>
                <w:webHidden/>
              </w:rPr>
              <w:fldChar w:fldCharType="end"/>
            </w:r>
            <w:r w:rsidR="00E178B2">
              <w:rPr>
                <w:noProof/>
              </w:rPr>
              <w:fldChar w:fldCharType="end"/>
            </w:r>
          </w:del>
        </w:p>
        <w:p w14:paraId="73C2E255" w14:textId="77777777" w:rsidR="00001350" w:rsidRDefault="00E178B2">
          <w:pPr>
            <w:pStyle w:val="TOC3"/>
            <w:tabs>
              <w:tab w:val="right" w:leader="dot" w:pos="9350"/>
            </w:tabs>
            <w:rPr>
              <w:del w:id="39" w:author="becatasu" w:date="2020-01-19T20:26:00Z"/>
              <w:rFonts w:eastAsiaTheme="minorEastAsia"/>
              <w:noProof/>
            </w:rPr>
          </w:pPr>
          <w:del w:id="40" w:author="becatasu" w:date="2020-01-19T20:26:00Z">
            <w:r>
              <w:fldChar w:fldCharType="begin"/>
            </w:r>
            <w:r>
              <w:delInstrText xml:space="preserve"> HYPERLINK \l "_Toc30335058" </w:delInstrText>
            </w:r>
            <w:r>
              <w:fldChar w:fldCharType="separate"/>
            </w:r>
            <w:r w:rsidR="00001350" w:rsidRPr="00B95785">
              <w:rPr>
                <w:rStyle w:val="Hyperlink"/>
                <w:noProof/>
              </w:rPr>
              <w:delText>Get started using SCATS</w:delText>
            </w:r>
            <w:r w:rsidR="00001350">
              <w:rPr>
                <w:noProof/>
                <w:webHidden/>
              </w:rPr>
              <w:tab/>
            </w:r>
            <w:r w:rsidR="00001350">
              <w:rPr>
                <w:noProof/>
                <w:webHidden/>
              </w:rPr>
              <w:fldChar w:fldCharType="begin"/>
            </w:r>
            <w:r w:rsidR="00001350">
              <w:rPr>
                <w:noProof/>
                <w:webHidden/>
              </w:rPr>
              <w:delInstrText xml:space="preserve"> PAGEREF _Toc30335058 \h </w:delInstrText>
            </w:r>
            <w:r w:rsidR="00001350">
              <w:rPr>
                <w:noProof/>
                <w:webHidden/>
              </w:rPr>
            </w:r>
            <w:r w:rsidR="00001350">
              <w:rPr>
                <w:noProof/>
                <w:webHidden/>
              </w:rPr>
              <w:fldChar w:fldCharType="separate"/>
            </w:r>
            <w:r w:rsidR="00001350">
              <w:rPr>
                <w:noProof/>
                <w:webHidden/>
              </w:rPr>
              <w:delText>2</w:delText>
            </w:r>
            <w:r w:rsidR="00001350">
              <w:rPr>
                <w:noProof/>
                <w:webHidden/>
              </w:rPr>
              <w:fldChar w:fldCharType="end"/>
            </w:r>
            <w:r>
              <w:rPr>
                <w:noProof/>
              </w:rPr>
              <w:fldChar w:fldCharType="end"/>
            </w:r>
          </w:del>
        </w:p>
        <w:p w14:paraId="1671BA3D" w14:textId="77777777" w:rsidR="00001350" w:rsidRDefault="00E178B2">
          <w:pPr>
            <w:pStyle w:val="TOC3"/>
            <w:tabs>
              <w:tab w:val="right" w:leader="dot" w:pos="9350"/>
            </w:tabs>
            <w:rPr>
              <w:del w:id="41" w:author="becatasu" w:date="2020-01-19T20:26:00Z"/>
              <w:rFonts w:eastAsiaTheme="minorEastAsia"/>
              <w:noProof/>
            </w:rPr>
          </w:pPr>
          <w:del w:id="42" w:author="becatasu" w:date="2020-01-19T20:26:00Z">
            <w:r>
              <w:fldChar w:fldCharType="begin"/>
            </w:r>
            <w:r>
              <w:delInstrText xml:space="preserve"> HYPERLINK \l "_Toc30335059" </w:delInstrText>
            </w:r>
            <w:r>
              <w:fldChar w:fldCharType="separate"/>
            </w:r>
            <w:r w:rsidR="00001350" w:rsidRPr="00B95785">
              <w:rPr>
                <w:rStyle w:val="Hyperlink"/>
                <w:noProof/>
              </w:rPr>
              <w:delText>Logging In</w:delText>
            </w:r>
            <w:r w:rsidR="00001350">
              <w:rPr>
                <w:noProof/>
                <w:webHidden/>
              </w:rPr>
              <w:tab/>
            </w:r>
            <w:r w:rsidR="00001350">
              <w:rPr>
                <w:noProof/>
                <w:webHidden/>
              </w:rPr>
              <w:fldChar w:fldCharType="begin"/>
            </w:r>
            <w:r w:rsidR="00001350">
              <w:rPr>
                <w:noProof/>
                <w:webHidden/>
              </w:rPr>
              <w:delInstrText xml:space="preserve"> PAGEREF _Toc30335059 \h </w:delInstrText>
            </w:r>
            <w:r w:rsidR="00001350">
              <w:rPr>
                <w:noProof/>
                <w:webHidden/>
              </w:rPr>
            </w:r>
            <w:r w:rsidR="00001350">
              <w:rPr>
                <w:noProof/>
                <w:webHidden/>
              </w:rPr>
              <w:fldChar w:fldCharType="separate"/>
            </w:r>
            <w:r w:rsidR="00001350">
              <w:rPr>
                <w:noProof/>
                <w:webHidden/>
              </w:rPr>
              <w:delText>2</w:delText>
            </w:r>
            <w:r w:rsidR="00001350">
              <w:rPr>
                <w:noProof/>
                <w:webHidden/>
              </w:rPr>
              <w:fldChar w:fldCharType="end"/>
            </w:r>
            <w:r>
              <w:rPr>
                <w:noProof/>
              </w:rPr>
              <w:fldChar w:fldCharType="end"/>
            </w:r>
          </w:del>
        </w:p>
        <w:p w14:paraId="2402643E" w14:textId="77777777" w:rsidR="00001350" w:rsidRDefault="00E178B2">
          <w:pPr>
            <w:pStyle w:val="TOC3"/>
            <w:tabs>
              <w:tab w:val="right" w:leader="dot" w:pos="9350"/>
            </w:tabs>
            <w:rPr>
              <w:del w:id="43" w:author="becatasu" w:date="2020-01-19T20:26:00Z"/>
              <w:rFonts w:eastAsiaTheme="minorEastAsia"/>
              <w:noProof/>
            </w:rPr>
          </w:pPr>
          <w:del w:id="44" w:author="becatasu" w:date="2020-01-19T20:26:00Z">
            <w:r>
              <w:fldChar w:fldCharType="begin"/>
            </w:r>
            <w:r>
              <w:delInstrText xml:space="preserve"> HYPERLINK \l "_Toc30335060" </w:delInstrText>
            </w:r>
            <w:r>
              <w:fldChar w:fldCharType="separate"/>
            </w:r>
            <w:r w:rsidR="00001350" w:rsidRPr="00B95785">
              <w:rPr>
                <w:rStyle w:val="Hyperlink"/>
                <w:noProof/>
              </w:rPr>
              <w:delText>General Interface and Navigation</w:delText>
            </w:r>
            <w:r w:rsidR="00001350">
              <w:rPr>
                <w:noProof/>
                <w:webHidden/>
              </w:rPr>
              <w:tab/>
            </w:r>
            <w:r w:rsidR="00001350">
              <w:rPr>
                <w:noProof/>
                <w:webHidden/>
              </w:rPr>
              <w:fldChar w:fldCharType="begin"/>
            </w:r>
            <w:r w:rsidR="00001350">
              <w:rPr>
                <w:noProof/>
                <w:webHidden/>
              </w:rPr>
              <w:delInstrText xml:space="preserve"> PAGEREF _Toc30335060 \h </w:delInstrText>
            </w:r>
            <w:r w:rsidR="00001350">
              <w:rPr>
                <w:noProof/>
                <w:webHidden/>
              </w:rPr>
            </w:r>
            <w:r w:rsidR="00001350">
              <w:rPr>
                <w:noProof/>
                <w:webHidden/>
              </w:rPr>
              <w:fldChar w:fldCharType="separate"/>
            </w:r>
            <w:r w:rsidR="00001350">
              <w:rPr>
                <w:noProof/>
                <w:webHidden/>
              </w:rPr>
              <w:delText>2</w:delText>
            </w:r>
            <w:r w:rsidR="00001350">
              <w:rPr>
                <w:noProof/>
                <w:webHidden/>
              </w:rPr>
              <w:fldChar w:fldCharType="end"/>
            </w:r>
            <w:r>
              <w:rPr>
                <w:noProof/>
              </w:rPr>
              <w:fldChar w:fldCharType="end"/>
            </w:r>
          </w:del>
        </w:p>
        <w:p w14:paraId="0ACC6D34" w14:textId="77777777" w:rsidR="00001350" w:rsidRDefault="00E178B2">
          <w:pPr>
            <w:pStyle w:val="TOC3"/>
            <w:tabs>
              <w:tab w:val="right" w:leader="dot" w:pos="9350"/>
            </w:tabs>
            <w:rPr>
              <w:del w:id="45" w:author="becatasu" w:date="2020-01-19T20:26:00Z"/>
              <w:rFonts w:eastAsiaTheme="minorEastAsia"/>
              <w:noProof/>
            </w:rPr>
          </w:pPr>
          <w:del w:id="46" w:author="becatasu" w:date="2020-01-19T20:26:00Z">
            <w:r>
              <w:fldChar w:fldCharType="begin"/>
            </w:r>
            <w:r>
              <w:delInstrText xml:space="preserve"> HYPERLINK \l "_Toc30335061" </w:delInstrText>
            </w:r>
            <w:r>
              <w:fldChar w:fldCharType="separate"/>
            </w:r>
            <w:r w:rsidR="00001350" w:rsidRPr="00B95785">
              <w:rPr>
                <w:rStyle w:val="Hyperlink"/>
                <w:noProof/>
              </w:rPr>
              <w:delText>Manage SCATS system users</w:delText>
            </w:r>
            <w:r w:rsidR="00001350">
              <w:rPr>
                <w:noProof/>
                <w:webHidden/>
              </w:rPr>
              <w:tab/>
            </w:r>
            <w:r w:rsidR="00001350">
              <w:rPr>
                <w:noProof/>
                <w:webHidden/>
              </w:rPr>
              <w:fldChar w:fldCharType="begin"/>
            </w:r>
            <w:r w:rsidR="00001350">
              <w:rPr>
                <w:noProof/>
                <w:webHidden/>
              </w:rPr>
              <w:delInstrText xml:space="preserve"> PAGEREF _Toc30335061 \h </w:delInstrText>
            </w:r>
            <w:r w:rsidR="00001350">
              <w:rPr>
                <w:noProof/>
                <w:webHidden/>
              </w:rPr>
            </w:r>
            <w:r w:rsidR="00001350">
              <w:rPr>
                <w:noProof/>
                <w:webHidden/>
              </w:rPr>
              <w:fldChar w:fldCharType="separate"/>
            </w:r>
            <w:r w:rsidR="00001350">
              <w:rPr>
                <w:noProof/>
                <w:webHidden/>
              </w:rPr>
              <w:delText>4</w:delText>
            </w:r>
            <w:r w:rsidR="00001350">
              <w:rPr>
                <w:noProof/>
                <w:webHidden/>
              </w:rPr>
              <w:fldChar w:fldCharType="end"/>
            </w:r>
            <w:r>
              <w:rPr>
                <w:noProof/>
              </w:rPr>
              <w:fldChar w:fldCharType="end"/>
            </w:r>
          </w:del>
        </w:p>
        <w:p w14:paraId="5F860CBA" w14:textId="77777777" w:rsidR="00001350" w:rsidRDefault="00E178B2">
          <w:pPr>
            <w:pStyle w:val="TOC3"/>
            <w:tabs>
              <w:tab w:val="right" w:leader="dot" w:pos="9350"/>
            </w:tabs>
            <w:rPr>
              <w:del w:id="47" w:author="becatasu" w:date="2020-01-19T20:26:00Z"/>
              <w:rFonts w:eastAsiaTheme="minorEastAsia"/>
              <w:noProof/>
            </w:rPr>
          </w:pPr>
          <w:del w:id="48" w:author="becatasu" w:date="2020-01-19T20:26:00Z">
            <w:r>
              <w:fldChar w:fldCharType="begin"/>
            </w:r>
            <w:r>
              <w:delInstrText xml:space="preserve"> HYPERLINK \l "_Toc30335062" </w:delInstrText>
            </w:r>
            <w:r>
              <w:fldChar w:fldCharType="separate"/>
            </w:r>
            <w:r w:rsidR="00001350" w:rsidRPr="00B95785">
              <w:rPr>
                <w:rStyle w:val="Hyperlink"/>
                <w:noProof/>
              </w:rPr>
              <w:delText>Add a new security consultant</w:delText>
            </w:r>
            <w:r w:rsidR="00001350">
              <w:rPr>
                <w:noProof/>
                <w:webHidden/>
              </w:rPr>
              <w:tab/>
            </w:r>
            <w:r w:rsidR="00001350">
              <w:rPr>
                <w:noProof/>
                <w:webHidden/>
              </w:rPr>
              <w:fldChar w:fldCharType="begin"/>
            </w:r>
            <w:r w:rsidR="00001350">
              <w:rPr>
                <w:noProof/>
                <w:webHidden/>
              </w:rPr>
              <w:delInstrText xml:space="preserve"> PAGEREF _Toc30335062 \h </w:delInstrText>
            </w:r>
            <w:r w:rsidR="00001350">
              <w:rPr>
                <w:noProof/>
                <w:webHidden/>
              </w:rPr>
            </w:r>
            <w:r w:rsidR="00001350">
              <w:rPr>
                <w:noProof/>
                <w:webHidden/>
              </w:rPr>
              <w:fldChar w:fldCharType="separate"/>
            </w:r>
            <w:r w:rsidR="00001350">
              <w:rPr>
                <w:noProof/>
                <w:webHidden/>
              </w:rPr>
              <w:delText>7</w:delText>
            </w:r>
            <w:r w:rsidR="00001350">
              <w:rPr>
                <w:noProof/>
                <w:webHidden/>
              </w:rPr>
              <w:fldChar w:fldCharType="end"/>
            </w:r>
            <w:r>
              <w:rPr>
                <w:noProof/>
              </w:rPr>
              <w:fldChar w:fldCharType="end"/>
            </w:r>
          </w:del>
        </w:p>
        <w:p w14:paraId="34A31530" w14:textId="77777777" w:rsidR="00001350" w:rsidRDefault="00E178B2">
          <w:pPr>
            <w:pStyle w:val="TOC3"/>
            <w:tabs>
              <w:tab w:val="right" w:leader="dot" w:pos="9350"/>
            </w:tabs>
            <w:rPr>
              <w:del w:id="49" w:author="becatasu" w:date="2020-01-19T20:26:00Z"/>
              <w:rFonts w:eastAsiaTheme="minorEastAsia"/>
              <w:noProof/>
            </w:rPr>
          </w:pPr>
          <w:del w:id="50" w:author="becatasu" w:date="2020-01-19T20:26:00Z">
            <w:r>
              <w:fldChar w:fldCharType="begin"/>
            </w:r>
            <w:r>
              <w:delInstrText xml:space="preserve"> HYPERLINK \l "_Toc30335063" </w:delInstrText>
            </w:r>
            <w:r>
              <w:fldChar w:fldCharType="separate"/>
            </w:r>
            <w:r w:rsidR="00001350" w:rsidRPr="00B95785">
              <w:rPr>
                <w:rStyle w:val="Hyperlink"/>
                <w:noProof/>
              </w:rPr>
              <w:delText>Manage security consultants and certifications</w:delText>
            </w:r>
            <w:r w:rsidR="00001350">
              <w:rPr>
                <w:noProof/>
                <w:webHidden/>
              </w:rPr>
              <w:tab/>
            </w:r>
            <w:r w:rsidR="00001350">
              <w:rPr>
                <w:noProof/>
                <w:webHidden/>
              </w:rPr>
              <w:fldChar w:fldCharType="begin"/>
            </w:r>
            <w:r w:rsidR="00001350">
              <w:rPr>
                <w:noProof/>
                <w:webHidden/>
              </w:rPr>
              <w:delInstrText xml:space="preserve"> PAGEREF _Toc30335063 \h </w:delInstrText>
            </w:r>
            <w:r w:rsidR="00001350">
              <w:rPr>
                <w:noProof/>
                <w:webHidden/>
              </w:rPr>
            </w:r>
            <w:r w:rsidR="00001350">
              <w:rPr>
                <w:noProof/>
                <w:webHidden/>
              </w:rPr>
              <w:fldChar w:fldCharType="separate"/>
            </w:r>
            <w:r w:rsidR="00001350">
              <w:rPr>
                <w:noProof/>
                <w:webHidden/>
              </w:rPr>
              <w:delText>8</w:delText>
            </w:r>
            <w:r w:rsidR="00001350">
              <w:rPr>
                <w:noProof/>
                <w:webHidden/>
              </w:rPr>
              <w:fldChar w:fldCharType="end"/>
            </w:r>
            <w:r>
              <w:rPr>
                <w:noProof/>
              </w:rPr>
              <w:fldChar w:fldCharType="end"/>
            </w:r>
          </w:del>
        </w:p>
        <w:p w14:paraId="6F708F34" w14:textId="77777777" w:rsidR="00001350" w:rsidRDefault="00E178B2">
          <w:pPr>
            <w:pStyle w:val="TOC3"/>
            <w:tabs>
              <w:tab w:val="right" w:leader="dot" w:pos="9350"/>
            </w:tabs>
            <w:rPr>
              <w:del w:id="51" w:author="becatasu" w:date="2020-01-19T20:26:00Z"/>
              <w:rFonts w:eastAsiaTheme="minorEastAsia"/>
              <w:noProof/>
            </w:rPr>
          </w:pPr>
          <w:del w:id="52" w:author="becatasu" w:date="2020-01-19T20:26:00Z">
            <w:r>
              <w:fldChar w:fldCharType="begin"/>
            </w:r>
            <w:r>
              <w:delInstrText xml:space="preserve"> HYPERLINK \l "_Toc30335064" </w:delInstrText>
            </w:r>
            <w:r>
              <w:fldChar w:fldCharType="separate"/>
            </w:r>
            <w:r w:rsidR="00001350" w:rsidRPr="00B95785">
              <w:rPr>
                <w:rStyle w:val="Hyperlink"/>
                <w:noProof/>
              </w:rPr>
              <w:delText>Manage security certifications</w:delText>
            </w:r>
            <w:r w:rsidR="00001350">
              <w:rPr>
                <w:noProof/>
                <w:webHidden/>
              </w:rPr>
              <w:tab/>
            </w:r>
            <w:r w:rsidR="00001350">
              <w:rPr>
                <w:noProof/>
                <w:webHidden/>
              </w:rPr>
              <w:fldChar w:fldCharType="begin"/>
            </w:r>
            <w:r w:rsidR="00001350">
              <w:rPr>
                <w:noProof/>
                <w:webHidden/>
              </w:rPr>
              <w:delInstrText xml:space="preserve"> PAGEREF _Toc30335064 \h </w:delInstrText>
            </w:r>
            <w:r w:rsidR="00001350">
              <w:rPr>
                <w:noProof/>
                <w:webHidden/>
              </w:rPr>
            </w:r>
            <w:r w:rsidR="00001350">
              <w:rPr>
                <w:noProof/>
                <w:webHidden/>
              </w:rPr>
              <w:fldChar w:fldCharType="separate"/>
            </w:r>
            <w:r w:rsidR="00001350">
              <w:rPr>
                <w:noProof/>
                <w:webHidden/>
              </w:rPr>
              <w:delText>9</w:delText>
            </w:r>
            <w:r w:rsidR="00001350">
              <w:rPr>
                <w:noProof/>
                <w:webHidden/>
              </w:rPr>
              <w:fldChar w:fldCharType="end"/>
            </w:r>
            <w:r>
              <w:rPr>
                <w:noProof/>
              </w:rPr>
              <w:fldChar w:fldCharType="end"/>
            </w:r>
          </w:del>
        </w:p>
        <w:p w14:paraId="4C32A3A5" w14:textId="77777777" w:rsidR="00001350" w:rsidRDefault="00E178B2">
          <w:pPr>
            <w:pStyle w:val="TOC3"/>
            <w:tabs>
              <w:tab w:val="right" w:leader="dot" w:pos="9350"/>
            </w:tabs>
            <w:rPr>
              <w:del w:id="53" w:author="becatasu" w:date="2020-01-19T20:26:00Z"/>
              <w:rFonts w:eastAsiaTheme="minorEastAsia"/>
              <w:noProof/>
            </w:rPr>
          </w:pPr>
          <w:del w:id="54" w:author="becatasu" w:date="2020-01-19T20:26:00Z">
            <w:r>
              <w:fldChar w:fldCharType="begin"/>
            </w:r>
            <w:r>
              <w:delInstrText xml:space="preserve"> HYPERLINK \l "_Toc30335065" </w:delInstrText>
            </w:r>
            <w:r>
              <w:fldChar w:fldCharType="separate"/>
            </w:r>
            <w:r w:rsidR="00001350" w:rsidRPr="00B95785">
              <w:rPr>
                <w:rStyle w:val="Hyperlink"/>
                <w:noProof/>
              </w:rPr>
              <w:delText>Add a new security engagement</w:delText>
            </w:r>
            <w:r w:rsidR="00001350">
              <w:rPr>
                <w:noProof/>
                <w:webHidden/>
              </w:rPr>
              <w:tab/>
            </w:r>
            <w:r w:rsidR="00001350">
              <w:rPr>
                <w:noProof/>
                <w:webHidden/>
              </w:rPr>
              <w:fldChar w:fldCharType="begin"/>
            </w:r>
            <w:r w:rsidR="00001350">
              <w:rPr>
                <w:noProof/>
                <w:webHidden/>
              </w:rPr>
              <w:delInstrText xml:space="preserve"> PAGEREF _Toc30335065 \h </w:delInstrText>
            </w:r>
            <w:r w:rsidR="00001350">
              <w:rPr>
                <w:noProof/>
                <w:webHidden/>
              </w:rPr>
            </w:r>
            <w:r w:rsidR="00001350">
              <w:rPr>
                <w:noProof/>
                <w:webHidden/>
              </w:rPr>
              <w:fldChar w:fldCharType="separate"/>
            </w:r>
            <w:r w:rsidR="00001350">
              <w:rPr>
                <w:noProof/>
                <w:webHidden/>
              </w:rPr>
              <w:delText>11</w:delText>
            </w:r>
            <w:r w:rsidR="00001350">
              <w:rPr>
                <w:noProof/>
                <w:webHidden/>
              </w:rPr>
              <w:fldChar w:fldCharType="end"/>
            </w:r>
            <w:r>
              <w:rPr>
                <w:noProof/>
              </w:rPr>
              <w:fldChar w:fldCharType="end"/>
            </w:r>
          </w:del>
        </w:p>
        <w:p w14:paraId="4DBCBE31" w14:textId="77777777" w:rsidR="00001350" w:rsidRDefault="00E178B2">
          <w:pPr>
            <w:pStyle w:val="TOC3"/>
            <w:tabs>
              <w:tab w:val="right" w:leader="dot" w:pos="9350"/>
            </w:tabs>
            <w:rPr>
              <w:del w:id="55" w:author="becatasu" w:date="2020-01-19T20:26:00Z"/>
              <w:rFonts w:eastAsiaTheme="minorEastAsia"/>
              <w:noProof/>
            </w:rPr>
          </w:pPr>
          <w:del w:id="56" w:author="becatasu" w:date="2020-01-19T20:26:00Z">
            <w:r>
              <w:fldChar w:fldCharType="begin"/>
            </w:r>
            <w:r>
              <w:delInstrText xml:space="preserve"> HYPERLINK \l "_Toc30335066" </w:delInstrText>
            </w:r>
            <w:r>
              <w:fldChar w:fldCharType="separate"/>
            </w:r>
            <w:r w:rsidR="00001350" w:rsidRPr="00B95785">
              <w:rPr>
                <w:rStyle w:val="Hyperlink"/>
                <w:noProof/>
              </w:rPr>
              <w:delText>Manage security engagements</w:delText>
            </w:r>
            <w:r w:rsidR="00001350">
              <w:rPr>
                <w:noProof/>
                <w:webHidden/>
              </w:rPr>
              <w:tab/>
            </w:r>
            <w:r w:rsidR="00001350">
              <w:rPr>
                <w:noProof/>
                <w:webHidden/>
              </w:rPr>
              <w:fldChar w:fldCharType="begin"/>
            </w:r>
            <w:r w:rsidR="00001350">
              <w:rPr>
                <w:noProof/>
                <w:webHidden/>
              </w:rPr>
              <w:delInstrText xml:space="preserve"> PAGEREF _Toc30335066 \h </w:delInstrText>
            </w:r>
            <w:r w:rsidR="00001350">
              <w:rPr>
                <w:noProof/>
                <w:webHidden/>
              </w:rPr>
            </w:r>
            <w:r w:rsidR="00001350">
              <w:rPr>
                <w:noProof/>
                <w:webHidden/>
              </w:rPr>
              <w:fldChar w:fldCharType="separate"/>
            </w:r>
            <w:r w:rsidR="00001350">
              <w:rPr>
                <w:noProof/>
                <w:webHidden/>
              </w:rPr>
              <w:delText>14</w:delText>
            </w:r>
            <w:r w:rsidR="00001350">
              <w:rPr>
                <w:noProof/>
                <w:webHidden/>
              </w:rPr>
              <w:fldChar w:fldCharType="end"/>
            </w:r>
            <w:r>
              <w:rPr>
                <w:noProof/>
              </w:rPr>
              <w:fldChar w:fldCharType="end"/>
            </w:r>
          </w:del>
        </w:p>
        <w:p w14:paraId="5CD9420E" w14:textId="77777777" w:rsidR="00001350" w:rsidRDefault="00E178B2">
          <w:pPr>
            <w:pStyle w:val="TOC3"/>
            <w:tabs>
              <w:tab w:val="right" w:leader="dot" w:pos="9350"/>
            </w:tabs>
            <w:rPr>
              <w:del w:id="57" w:author="becatasu" w:date="2020-01-19T20:26:00Z"/>
              <w:rFonts w:eastAsiaTheme="minorEastAsia"/>
              <w:noProof/>
            </w:rPr>
          </w:pPr>
          <w:del w:id="58" w:author="becatasu" w:date="2020-01-19T20:26:00Z">
            <w:r>
              <w:fldChar w:fldCharType="begin"/>
            </w:r>
            <w:r>
              <w:delInstrText xml:space="preserve"> HYPERLINK \l "_Toc30335067" </w:delInstrText>
            </w:r>
            <w:r>
              <w:fldChar w:fldCharType="separate"/>
            </w:r>
            <w:r w:rsidR="00001350" w:rsidRPr="00B95785">
              <w:rPr>
                <w:rStyle w:val="Hyperlink"/>
                <w:noProof/>
              </w:rPr>
              <w:delText>Generate data reports</w:delText>
            </w:r>
            <w:r w:rsidR="00001350">
              <w:rPr>
                <w:noProof/>
                <w:webHidden/>
              </w:rPr>
              <w:tab/>
            </w:r>
            <w:r w:rsidR="00001350">
              <w:rPr>
                <w:noProof/>
                <w:webHidden/>
              </w:rPr>
              <w:fldChar w:fldCharType="begin"/>
            </w:r>
            <w:r w:rsidR="00001350">
              <w:rPr>
                <w:noProof/>
                <w:webHidden/>
              </w:rPr>
              <w:delInstrText xml:space="preserve"> PAGEREF _Toc30335067 \h </w:delInstrText>
            </w:r>
            <w:r w:rsidR="00001350">
              <w:rPr>
                <w:noProof/>
                <w:webHidden/>
              </w:rPr>
            </w:r>
            <w:r w:rsidR="00001350">
              <w:rPr>
                <w:noProof/>
                <w:webHidden/>
              </w:rPr>
              <w:fldChar w:fldCharType="separate"/>
            </w:r>
            <w:r w:rsidR="00001350">
              <w:rPr>
                <w:noProof/>
                <w:webHidden/>
              </w:rPr>
              <w:delText>16</w:delText>
            </w:r>
            <w:r w:rsidR="00001350">
              <w:rPr>
                <w:noProof/>
                <w:webHidden/>
              </w:rPr>
              <w:fldChar w:fldCharType="end"/>
            </w:r>
            <w:r>
              <w:rPr>
                <w:noProof/>
              </w:rPr>
              <w:fldChar w:fldCharType="end"/>
            </w:r>
          </w:del>
        </w:p>
        <w:p w14:paraId="15C7EE47" w14:textId="77777777" w:rsidR="00001350" w:rsidRDefault="00001350">
          <w:pPr>
            <w:rPr>
              <w:del w:id="59" w:author="becatasu" w:date="2020-01-19T20:26:00Z"/>
            </w:rPr>
          </w:pPr>
          <w:del w:id="60" w:author="becatasu" w:date="2020-01-19T20:26:00Z">
            <w:r>
              <w:rPr>
                <w:b/>
                <w:bCs/>
                <w:noProof/>
              </w:rPr>
              <w:fldChar w:fldCharType="end"/>
            </w:r>
          </w:del>
        </w:p>
        <w:customXmlDelRangeStart w:id="61" w:author="becatasu" w:date="2020-01-19T20:26:00Z"/>
      </w:sdtContent>
    </w:sdt>
    <w:customXmlDelRangeEnd w:id="61"/>
    <w:p w14:paraId="320CCF71" w14:textId="77777777" w:rsidR="00001350" w:rsidRPr="00001350" w:rsidRDefault="00001350" w:rsidP="00001350">
      <w:pPr>
        <w:rPr>
          <w:del w:id="62" w:author="becatasu" w:date="2020-01-19T20:26:00Z"/>
        </w:rPr>
      </w:pPr>
    </w:p>
    <w:p w14:paraId="307EFDFD" w14:textId="77777777" w:rsidR="004A4369" w:rsidRPr="004A4369" w:rsidRDefault="004A4369" w:rsidP="004A4369"/>
    <w:p w14:paraId="12E2A7E2" w14:textId="77777777" w:rsidR="004A4369" w:rsidRPr="004A4369" w:rsidRDefault="004A4369" w:rsidP="004A4369">
      <w:r>
        <w:tab/>
      </w:r>
      <w:r>
        <w:tab/>
      </w:r>
    </w:p>
    <w:p w14:paraId="1C4F3BD5" w14:textId="77777777" w:rsidR="00AF73A9" w:rsidRPr="00AF73A9" w:rsidRDefault="00AF73A9" w:rsidP="00AF73A9">
      <w:r>
        <w:tab/>
      </w:r>
      <w:r>
        <w:tab/>
      </w:r>
    </w:p>
    <w:p w14:paraId="26B70CBC" w14:textId="77777777" w:rsidR="00AF73A9" w:rsidRDefault="00AF73A9">
      <w:r>
        <w:br w:type="page"/>
      </w:r>
    </w:p>
    <w:p w14:paraId="57703E2B" w14:textId="77777777" w:rsidR="00AF73A9" w:rsidRDefault="00AF73A9" w:rsidP="00AF73A9">
      <w:pPr>
        <w:pStyle w:val="Heading3"/>
      </w:pPr>
      <w:bookmarkStart w:id="63" w:name="_Toc30335058"/>
      <w:r>
        <w:lastRenderedPageBreak/>
        <w:t xml:space="preserve">Get </w:t>
      </w:r>
      <w:ins w:id="64" w:author="becatasu" w:date="2020-01-19T20:26:00Z">
        <w:r>
          <w:t>started using</w:t>
        </w:r>
      </w:ins>
      <w:del w:id="65" w:author="becatasu" w:date="2020-01-19T20:26:00Z">
        <w:r w:rsidR="00001350">
          <w:delText>S</w:delText>
        </w:r>
        <w:r>
          <w:delText xml:space="preserve">tarted </w:delText>
        </w:r>
        <w:r w:rsidR="00001350">
          <w:delText>U</w:delText>
        </w:r>
        <w:r>
          <w:delText>sing</w:delText>
        </w:r>
      </w:del>
      <w:r>
        <w:t xml:space="preserve"> SCATS</w:t>
      </w:r>
      <w:bookmarkEnd w:id="63"/>
    </w:p>
    <w:p w14:paraId="080DE878" w14:textId="77777777" w:rsidR="00B04B20" w:rsidRDefault="00B04B20">
      <w:pPr>
        <w:rPr>
          <w:ins w:id="66" w:author="becatasu" w:date="2020-01-19T20:26:00Z"/>
        </w:rPr>
      </w:pPr>
    </w:p>
    <w:p w14:paraId="189BE5D7" w14:textId="77777777" w:rsidR="00AF73A9" w:rsidRDefault="00AF73A9">
      <w:r>
        <w:t>Download the SCATS Installer for your required platform from the Cygiene</w:t>
      </w:r>
      <w:r w:rsidR="00245DC0">
        <w:t xml:space="preserve"> </w:t>
      </w:r>
      <w:r>
        <w:t xml:space="preserve">Solutions website.  Run the installer and launch the application by double clicking on the shortcut.  </w:t>
      </w:r>
    </w:p>
    <w:p w14:paraId="2FCD1CF5" w14:textId="77777777" w:rsidR="00AF73A9" w:rsidRDefault="00AF73A9" w:rsidP="00245DC0">
      <w:pPr>
        <w:pStyle w:val="Heading3"/>
      </w:pPr>
      <w:bookmarkStart w:id="67" w:name="_Toc30335059"/>
      <w:r>
        <w:t>Logging In</w:t>
      </w:r>
      <w:bookmarkEnd w:id="67"/>
    </w:p>
    <w:p w14:paraId="6ADCB127" w14:textId="77777777" w:rsidR="00AF73A9" w:rsidRDefault="00AF73A9">
      <w:r>
        <w:t xml:space="preserve">When </w:t>
      </w:r>
      <w:r w:rsidR="00C042AF">
        <w:t xml:space="preserve">the </w:t>
      </w:r>
      <w:r>
        <w:t xml:space="preserve">SCATS </w:t>
      </w:r>
      <w:r w:rsidR="00C042AF">
        <w:t xml:space="preserve">Application </w:t>
      </w:r>
      <w:r>
        <w:t>launches, a login prompt will be displayed.  Use the following default credentials to access the application:</w:t>
      </w:r>
    </w:p>
    <w:p w14:paraId="2F851051" w14:textId="77777777" w:rsidR="005442D7" w:rsidRPr="005442D7" w:rsidRDefault="005442D7" w:rsidP="005442D7">
      <w:pPr>
        <w:ind w:left="2880"/>
        <w:rPr>
          <w:sz w:val="18"/>
        </w:rPr>
      </w:pPr>
      <w:r>
        <w:rPr>
          <w:b/>
          <w:sz w:val="18"/>
        </w:rPr>
        <w:t xml:space="preserve">         </w:t>
      </w:r>
      <w:r w:rsidRPr="005442D7">
        <w:rPr>
          <w:b/>
          <w:sz w:val="18"/>
        </w:rPr>
        <w:t>Username</w:t>
      </w:r>
      <w:r w:rsidRPr="005442D7">
        <w:rPr>
          <w:sz w:val="18"/>
        </w:rPr>
        <w:t>: admin</w:t>
      </w:r>
      <w:r>
        <w:rPr>
          <w:sz w:val="18"/>
        </w:rPr>
        <w:t xml:space="preserve"> </w:t>
      </w:r>
      <w:r w:rsidRPr="005442D7">
        <w:rPr>
          <w:b/>
          <w:sz w:val="18"/>
        </w:rPr>
        <w:t>Password</w:t>
      </w:r>
      <w:r w:rsidRPr="005442D7">
        <w:rPr>
          <w:sz w:val="18"/>
        </w:rPr>
        <w:t>: admin</w:t>
      </w:r>
    </w:p>
    <w:p w14:paraId="1ECFC3AD" w14:textId="77777777" w:rsidR="00AF73A9" w:rsidRDefault="00C042AF" w:rsidP="005442D7">
      <w:pPr>
        <w:jc w:val="center"/>
      </w:pPr>
      <w:r>
        <w:rPr>
          <w:noProof/>
        </w:rPr>
        <w:drawing>
          <wp:inline distT="0" distB="0" distL="0" distR="0" wp14:anchorId="0164563A" wp14:editId="014CA639">
            <wp:extent cx="1755648" cy="1102251"/>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8807" cy="1110513"/>
                    </a:xfrm>
                    <a:prstGeom prst="rect">
                      <a:avLst/>
                    </a:prstGeom>
                  </pic:spPr>
                </pic:pic>
              </a:graphicData>
            </a:graphic>
          </wp:inline>
        </w:drawing>
      </w:r>
    </w:p>
    <w:p w14:paraId="23928BEE" w14:textId="77777777" w:rsidR="00C042AF" w:rsidRDefault="00C042AF" w:rsidP="00C042AF">
      <w:pPr>
        <w:pStyle w:val="Heading3"/>
      </w:pPr>
      <w:bookmarkStart w:id="68" w:name="_Toc30335060"/>
      <w:r>
        <w:t>General Interface and Navigation</w:t>
      </w:r>
      <w:bookmarkEnd w:id="68"/>
    </w:p>
    <w:p w14:paraId="480EF942" w14:textId="77777777" w:rsidR="00C042AF" w:rsidRDefault="005442D7" w:rsidP="00C042AF">
      <w:r>
        <w:t xml:space="preserve">The SCATS application is a Security Consultant Assignment/Engagement Tracking System.  Its primary functionality is to manage existing engagements, their assigned consultants, as well as the qualifications of consultants via their earned certifications.  </w:t>
      </w:r>
    </w:p>
    <w:p w14:paraId="017D43FA" w14:textId="77777777" w:rsidR="005442D7" w:rsidRDefault="005442D7" w:rsidP="00C042AF">
      <w:r>
        <w:t xml:space="preserve">The primary SCATS Application Interface is an interactive Calendar that displays the start dates of active Engagements being tracked within the system.  Active engagements are represented at the bottom of the main SCATS Application Interface in the Active Engagements table.  This table provides important information used to manage and appropriate schedule security assignment and engagements.  </w:t>
      </w:r>
    </w:p>
    <w:p w14:paraId="3DA58FFC" w14:textId="77777777" w:rsidR="00C042AF" w:rsidRDefault="00C042AF" w:rsidP="00C042AF">
      <w:pPr>
        <w:jc w:val="center"/>
      </w:pPr>
      <w:r>
        <w:rPr>
          <w:noProof/>
        </w:rPr>
        <w:drawing>
          <wp:inline distT="0" distB="0" distL="0" distR="0" wp14:anchorId="74918031" wp14:editId="0CEFD8F1">
            <wp:extent cx="4139010" cy="33430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5778" cy="3348513"/>
                    </a:xfrm>
                    <a:prstGeom prst="rect">
                      <a:avLst/>
                    </a:prstGeom>
                  </pic:spPr>
                </pic:pic>
              </a:graphicData>
            </a:graphic>
          </wp:inline>
        </w:drawing>
      </w:r>
    </w:p>
    <w:p w14:paraId="139178F0" w14:textId="77777777" w:rsidR="00C042AF" w:rsidRDefault="005442D7" w:rsidP="00C042AF">
      <w:r>
        <w:lastRenderedPageBreak/>
        <w:t>The SCATS Application’s Interactive Calendar is used to visually represent the start date of active security engagements.</w:t>
      </w:r>
      <w:r w:rsidR="00CC5463">
        <w:t xml:space="preserve">  </w:t>
      </w:r>
      <w:del w:id="69" w:author="becatasu" w:date="2020-01-19T20:26:00Z">
        <w:r w:rsidR="00CC5463">
          <w:delText xml:space="preserve">Interaction with the calendar is performed by clicking the back “&lt;-“, forward      “-&gt;”, and “Today” navigation buttons at the bottom of the calendar view.  </w:delText>
        </w:r>
      </w:del>
      <w:r w:rsidR="00122935">
        <w:t>Engagements scheduled to begin on a specific date are denoted by a rectangular marker within the calendar date and a value representing how many engagements are scheduled to start.</w:t>
      </w:r>
    </w:p>
    <w:p w14:paraId="4ED94B94" w14:textId="77777777" w:rsidR="00122935" w:rsidRDefault="00122935" w:rsidP="00122935">
      <w:pPr>
        <w:jc w:val="center"/>
        <w:rPr>
          <w:ins w:id="70" w:author="becatasu" w:date="2020-01-19T20:26:00Z"/>
        </w:rPr>
      </w:pPr>
      <w:ins w:id="71" w:author="becatasu" w:date="2020-01-19T20:26:00Z">
        <w:r w:rsidRPr="00122935">
          <w:rPr>
            <w:noProof/>
          </w:rPr>
          <w:drawing>
            <wp:inline distT="0" distB="0" distL="0" distR="0" wp14:anchorId="68624787" wp14:editId="1D5EE5CE">
              <wp:extent cx="4213555" cy="2450254"/>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2626" cy="2455529"/>
                      </a:xfrm>
                      <a:prstGeom prst="rect">
                        <a:avLst/>
                      </a:prstGeom>
                    </pic:spPr>
                  </pic:pic>
                </a:graphicData>
              </a:graphic>
            </wp:inline>
          </w:drawing>
        </w:r>
      </w:ins>
    </w:p>
    <w:p w14:paraId="0135560B" w14:textId="77777777" w:rsidR="00122935" w:rsidRDefault="00122935" w:rsidP="00C042AF">
      <w:pPr>
        <w:rPr>
          <w:ins w:id="72" w:author="becatasu" w:date="2020-01-19T20:26:00Z"/>
        </w:rPr>
      </w:pPr>
    </w:p>
    <w:p w14:paraId="76329F56" w14:textId="77777777" w:rsidR="00122935" w:rsidRDefault="00CC5463" w:rsidP="00122935">
      <w:pPr>
        <w:jc w:val="center"/>
        <w:rPr>
          <w:del w:id="73" w:author="becatasu" w:date="2020-01-19T20:26:00Z"/>
        </w:rPr>
      </w:pPr>
      <w:del w:id="74" w:author="becatasu" w:date="2020-01-19T20:26:00Z">
        <w:r w:rsidRPr="00CC5463">
          <w:rPr>
            <w:noProof/>
          </w:rPr>
          <w:drawing>
            <wp:inline distT="0" distB="0" distL="0" distR="0" wp14:anchorId="5CA2C88E" wp14:editId="6BF4DCAE">
              <wp:extent cx="4330598" cy="25183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710" cy="2525941"/>
                      </a:xfrm>
                      <a:prstGeom prst="rect">
                        <a:avLst/>
                      </a:prstGeom>
                    </pic:spPr>
                  </pic:pic>
                </a:graphicData>
              </a:graphic>
            </wp:inline>
          </w:drawing>
        </w:r>
      </w:del>
    </w:p>
    <w:p w14:paraId="0F17A10E" w14:textId="77777777" w:rsidR="00122935" w:rsidRDefault="00122935" w:rsidP="00C042AF">
      <w:r>
        <w:t xml:space="preserve">Upon clicking a date marker, an engagement management </w:t>
      </w:r>
      <w:ins w:id="75" w:author="becatasu" w:date="2020-01-19T20:26:00Z">
        <w:r>
          <w:t>table</w:t>
        </w:r>
      </w:ins>
      <w:del w:id="76" w:author="becatasu" w:date="2020-01-19T20:26:00Z">
        <w:r w:rsidR="00CC5463">
          <w:delText>window</w:delText>
        </w:r>
      </w:del>
      <w:r>
        <w:t xml:space="preserve"> will detail the engagements starting on that date.  </w:t>
      </w:r>
    </w:p>
    <w:p w14:paraId="188A4A04" w14:textId="77777777" w:rsidR="005442D7" w:rsidRPr="00C042AF" w:rsidRDefault="005442D7" w:rsidP="00122935">
      <w:pPr>
        <w:jc w:val="center"/>
        <w:rPr>
          <w:ins w:id="77" w:author="becatasu" w:date="2020-01-19T20:26:00Z"/>
        </w:rPr>
      </w:pPr>
      <w:ins w:id="78" w:author="becatasu" w:date="2020-01-19T20:26:00Z">
        <w:r>
          <w:rPr>
            <w:noProof/>
          </w:rPr>
          <w:drawing>
            <wp:inline distT="0" distB="0" distL="0" distR="0" wp14:anchorId="2BC2EB09" wp14:editId="6FBF7A6E">
              <wp:extent cx="3145536" cy="2153286"/>
              <wp:effectExtent l="19050" t="19050" r="1714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269" cy="2163371"/>
                      </a:xfrm>
                      <a:prstGeom prst="rect">
                        <a:avLst/>
                      </a:prstGeom>
                      <a:ln>
                        <a:solidFill>
                          <a:schemeClr val="tx1"/>
                        </a:solidFill>
                      </a:ln>
                    </pic:spPr>
                  </pic:pic>
                </a:graphicData>
              </a:graphic>
            </wp:inline>
          </w:drawing>
        </w:r>
      </w:ins>
    </w:p>
    <w:p w14:paraId="0C462A36" w14:textId="77777777" w:rsidR="00C042AF" w:rsidRDefault="00C042AF" w:rsidP="00C042AF">
      <w:pPr>
        <w:tabs>
          <w:tab w:val="left" w:pos="1855"/>
        </w:tabs>
        <w:rPr>
          <w:ins w:id="79" w:author="becatasu" w:date="2020-01-19T20:26:00Z"/>
        </w:rPr>
      </w:pPr>
    </w:p>
    <w:p w14:paraId="7ACE1A47" w14:textId="77777777" w:rsidR="00AF73A9" w:rsidRDefault="00C042AF" w:rsidP="00C042AF">
      <w:pPr>
        <w:tabs>
          <w:tab w:val="left" w:pos="1855"/>
        </w:tabs>
        <w:rPr>
          <w:ins w:id="80" w:author="becatasu" w:date="2020-01-19T20:26:00Z"/>
        </w:rPr>
      </w:pPr>
      <w:ins w:id="81" w:author="becatasu" w:date="2020-01-19T20:26:00Z">
        <w:r>
          <w:tab/>
        </w:r>
      </w:ins>
    </w:p>
    <w:p w14:paraId="4FD30CA1" w14:textId="77777777" w:rsidR="005442D7" w:rsidRPr="00C042AF" w:rsidRDefault="005442D7" w:rsidP="00CC5463">
      <w:pPr>
        <w:jc w:val="center"/>
        <w:rPr>
          <w:del w:id="82" w:author="becatasu" w:date="2020-01-19T20:26:00Z"/>
        </w:rPr>
      </w:pPr>
      <w:del w:id="83" w:author="becatasu" w:date="2020-01-19T20:26:00Z">
        <w:r>
          <w:rPr>
            <w:noProof/>
          </w:rPr>
          <w:drawing>
            <wp:inline distT="0" distB="0" distL="0" distR="0" wp14:anchorId="1FC8B6B7" wp14:editId="72163B8E">
              <wp:extent cx="2863139" cy="1959970"/>
              <wp:effectExtent l="19050" t="19050" r="13970"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1258" cy="1972373"/>
                      </a:xfrm>
                      <a:prstGeom prst="rect">
                        <a:avLst/>
                      </a:prstGeom>
                      <a:ln>
                        <a:solidFill>
                          <a:schemeClr val="tx1"/>
                        </a:solidFill>
                      </a:ln>
                    </pic:spPr>
                  </pic:pic>
                </a:graphicData>
              </a:graphic>
            </wp:inline>
          </w:drawing>
        </w:r>
      </w:del>
    </w:p>
    <w:p w14:paraId="6E98599F" w14:textId="77777777" w:rsidR="00CC5463" w:rsidRDefault="00CC5463">
      <w:r>
        <w:br w:type="page"/>
      </w:r>
    </w:p>
    <w:p w14:paraId="65B3207F" w14:textId="77777777" w:rsidR="00AF73A9" w:rsidRPr="00AF73A9" w:rsidRDefault="00AF73A9" w:rsidP="00AF73A9">
      <w:pPr>
        <w:pStyle w:val="Heading3"/>
      </w:pPr>
      <w:bookmarkStart w:id="84" w:name="_Toc30335061"/>
      <w:r>
        <w:lastRenderedPageBreak/>
        <w:t xml:space="preserve">Manage SCATS </w:t>
      </w:r>
      <w:ins w:id="85" w:author="becatasu" w:date="2020-01-19T20:26:00Z">
        <w:r>
          <w:t>system users</w:t>
        </w:r>
      </w:ins>
      <w:del w:id="86" w:author="becatasu" w:date="2020-01-19T20:26:00Z">
        <w:r w:rsidR="00001350">
          <w:delText>S</w:delText>
        </w:r>
        <w:r>
          <w:delText xml:space="preserve">ystem </w:delText>
        </w:r>
        <w:r w:rsidR="00001350">
          <w:delText>U</w:delText>
        </w:r>
        <w:r>
          <w:delText>sers</w:delText>
        </w:r>
      </w:del>
      <w:bookmarkEnd w:id="84"/>
    </w:p>
    <w:p w14:paraId="23F28C2B" w14:textId="77777777" w:rsidR="00AF73A9" w:rsidRDefault="00AF73A9">
      <w:pPr>
        <w:rPr>
          <w:ins w:id="87" w:author="becatasu" w:date="2020-01-19T20:26:00Z"/>
        </w:rPr>
      </w:pPr>
    </w:p>
    <w:p w14:paraId="2AF813E8" w14:textId="77777777" w:rsidR="00AF73A9" w:rsidRDefault="00AF73A9">
      <w:r>
        <w:t>SCATS system users can be managed by navigating to File -&gt; Manage Users</w:t>
      </w:r>
    </w:p>
    <w:p w14:paraId="0A206D4C" w14:textId="77777777" w:rsidR="00AF73A9" w:rsidRDefault="00AF73A9" w:rsidP="00245DC0">
      <w:pPr>
        <w:jc w:val="center"/>
      </w:pPr>
      <w:r>
        <w:rPr>
          <w:noProof/>
        </w:rPr>
        <w:drawing>
          <wp:inline distT="0" distB="0" distL="0" distR="0" wp14:anchorId="59F7B5D0" wp14:editId="0F06D6E4">
            <wp:extent cx="2311603" cy="1802500"/>
            <wp:effectExtent l="19050" t="19050" r="1270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8128" cy="1807588"/>
                    </a:xfrm>
                    <a:prstGeom prst="rect">
                      <a:avLst/>
                    </a:prstGeom>
                    <a:ln>
                      <a:solidFill>
                        <a:schemeClr val="accent1"/>
                      </a:solidFill>
                    </a:ln>
                  </pic:spPr>
                </pic:pic>
              </a:graphicData>
            </a:graphic>
          </wp:inline>
        </w:drawing>
      </w:r>
    </w:p>
    <w:p w14:paraId="190DB110" w14:textId="77777777" w:rsidR="00AF73A9" w:rsidRDefault="00AF73A9">
      <w:r>
        <w:t xml:space="preserve">This will open the Manage Users dialog box, which allows you to </w:t>
      </w:r>
      <w:r w:rsidR="00FF3A57">
        <w:t>create a new user, edit, or delete an existing user.</w:t>
      </w:r>
    </w:p>
    <w:p w14:paraId="3D4E6BFC" w14:textId="77777777" w:rsidR="00AF73A9" w:rsidRDefault="00AF73A9" w:rsidP="00245DC0">
      <w:pPr>
        <w:jc w:val="center"/>
      </w:pPr>
      <w:r>
        <w:rPr>
          <w:noProof/>
        </w:rPr>
        <w:drawing>
          <wp:inline distT="0" distB="0" distL="0" distR="0" wp14:anchorId="146E92A4" wp14:editId="70FC5EB0">
            <wp:extent cx="4572000" cy="1300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3416" cy="1321093"/>
                    </a:xfrm>
                    <a:prstGeom prst="rect">
                      <a:avLst/>
                    </a:prstGeom>
                  </pic:spPr>
                </pic:pic>
              </a:graphicData>
            </a:graphic>
          </wp:inline>
        </w:drawing>
      </w:r>
    </w:p>
    <w:p w14:paraId="04916CBB" w14:textId="77777777" w:rsidR="00FF3A57" w:rsidRDefault="00FF3A57">
      <w:r>
        <w:t xml:space="preserve">To create a new user, simply supply the New User field with a username, and the Password field password with at least 8 characters, and click Save.   </w:t>
      </w:r>
    </w:p>
    <w:p w14:paraId="5A04EEAA" w14:textId="77777777" w:rsidR="00FF3A57" w:rsidRDefault="00FF3A57" w:rsidP="00245DC0">
      <w:pPr>
        <w:jc w:val="center"/>
      </w:pPr>
      <w:r>
        <w:rPr>
          <w:noProof/>
        </w:rPr>
        <w:drawing>
          <wp:inline distT="0" distB="0" distL="0" distR="0" wp14:anchorId="1CC98039" wp14:editId="7948CEF7">
            <wp:extent cx="4564685" cy="13006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485" cy="1320817"/>
                    </a:xfrm>
                    <a:prstGeom prst="rect">
                      <a:avLst/>
                    </a:prstGeom>
                  </pic:spPr>
                </pic:pic>
              </a:graphicData>
            </a:graphic>
          </wp:inline>
        </w:drawing>
      </w:r>
    </w:p>
    <w:p w14:paraId="0A44DA76" w14:textId="77777777" w:rsidR="00FF3A57" w:rsidRDefault="00FF3A57">
      <w:r>
        <w:t xml:space="preserve">A successfully created system user will show up in the System User’s table.  </w:t>
      </w:r>
    </w:p>
    <w:p w14:paraId="0E7D8729" w14:textId="77777777" w:rsidR="00FF3A57" w:rsidRDefault="00FF3A57" w:rsidP="00245DC0">
      <w:pPr>
        <w:jc w:val="center"/>
      </w:pPr>
      <w:r>
        <w:rPr>
          <w:noProof/>
        </w:rPr>
        <w:drawing>
          <wp:inline distT="0" distB="0" distL="0" distR="0" wp14:anchorId="7938C5C6" wp14:editId="12083A70">
            <wp:extent cx="4542739" cy="12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5301" cy="1294477"/>
                    </a:xfrm>
                    <a:prstGeom prst="rect">
                      <a:avLst/>
                    </a:prstGeom>
                  </pic:spPr>
                </pic:pic>
              </a:graphicData>
            </a:graphic>
          </wp:inline>
        </w:drawing>
      </w:r>
    </w:p>
    <w:p w14:paraId="00B6DC68" w14:textId="77777777" w:rsidR="00FF3A57" w:rsidRDefault="00FF3A57">
      <w:r>
        <w:lastRenderedPageBreak/>
        <w:t xml:space="preserve">The new user will not contain a Last Login value as the user has not yet authenticated to the SCATS system.  </w:t>
      </w:r>
    </w:p>
    <w:p w14:paraId="02323137" w14:textId="77777777" w:rsidR="00FF3A57" w:rsidRDefault="00FF3A57">
      <w:r>
        <w:t xml:space="preserve">To change the username or password of an existing user, right click on the record within the System User’s Table and select “Edit User”.  </w:t>
      </w:r>
    </w:p>
    <w:p w14:paraId="5A96BDA2" w14:textId="77777777" w:rsidR="00FF3A57" w:rsidRDefault="00FF3A57" w:rsidP="00245DC0">
      <w:pPr>
        <w:jc w:val="center"/>
      </w:pPr>
      <w:r>
        <w:rPr>
          <w:noProof/>
        </w:rPr>
        <w:drawing>
          <wp:inline distT="0" distB="0" distL="0" distR="0" wp14:anchorId="60B697C1" wp14:editId="57E8A260">
            <wp:extent cx="4557370" cy="130927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474" cy="1314471"/>
                    </a:xfrm>
                    <a:prstGeom prst="rect">
                      <a:avLst/>
                    </a:prstGeom>
                  </pic:spPr>
                </pic:pic>
              </a:graphicData>
            </a:graphic>
          </wp:inline>
        </w:drawing>
      </w:r>
    </w:p>
    <w:p w14:paraId="63F5CD18" w14:textId="77777777" w:rsidR="00FF3A57" w:rsidRDefault="00FF3A57">
      <w:r>
        <w:t xml:space="preserve">An Update System User dialog will be displayed.  Update the Username and/or Password as appropriate, and click Save, to make the changes. </w:t>
      </w:r>
    </w:p>
    <w:p w14:paraId="67CA101F" w14:textId="77777777" w:rsidR="00FF3A57" w:rsidRDefault="00FF3A57" w:rsidP="00245DC0">
      <w:pPr>
        <w:jc w:val="center"/>
      </w:pPr>
      <w:r>
        <w:rPr>
          <w:noProof/>
        </w:rPr>
        <w:drawing>
          <wp:inline distT="0" distB="0" distL="0" distR="0" wp14:anchorId="12AA1FDC" wp14:editId="2394EC60">
            <wp:extent cx="4535170" cy="231749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8467" cy="2329396"/>
                    </a:xfrm>
                    <a:prstGeom prst="rect">
                      <a:avLst/>
                    </a:prstGeom>
                  </pic:spPr>
                </pic:pic>
              </a:graphicData>
            </a:graphic>
          </wp:inline>
        </w:drawing>
      </w:r>
    </w:p>
    <w:p w14:paraId="4DD95F82" w14:textId="77777777" w:rsidR="00FF3A57" w:rsidRDefault="00EB27DB">
      <w:r>
        <w:t xml:space="preserve">The changes to the User will not be reflected </w:t>
      </w:r>
      <w:r w:rsidR="00E56205">
        <w:t xml:space="preserve">in the Manage User’s Table </w:t>
      </w:r>
      <w:r>
        <w:t xml:space="preserve">until the Manage System User’s window is </w:t>
      </w:r>
      <w:r w:rsidR="00001350">
        <w:t>closed</w:t>
      </w:r>
      <w:ins w:id="88" w:author="becatasu" w:date="2020-01-19T20:26:00Z">
        <w:r>
          <w:t>,</w:t>
        </w:r>
      </w:ins>
      <w:r w:rsidR="00001350">
        <w:t xml:space="preserve"> and</w:t>
      </w:r>
      <w:r>
        <w:t xml:space="preserve"> reopened.  </w:t>
      </w:r>
    </w:p>
    <w:p w14:paraId="2731EDCC" w14:textId="77777777" w:rsidR="00FF3A57" w:rsidRDefault="00FF3A57" w:rsidP="00245DC0">
      <w:pPr>
        <w:jc w:val="center"/>
      </w:pPr>
      <w:r>
        <w:rPr>
          <w:noProof/>
        </w:rPr>
        <w:drawing>
          <wp:inline distT="0" distB="0" distL="0" distR="0" wp14:anchorId="233CF438" wp14:editId="7471DDE9">
            <wp:extent cx="4535424" cy="1299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6254" cy="1311272"/>
                    </a:xfrm>
                    <a:prstGeom prst="rect">
                      <a:avLst/>
                    </a:prstGeom>
                  </pic:spPr>
                </pic:pic>
              </a:graphicData>
            </a:graphic>
          </wp:inline>
        </w:drawing>
      </w:r>
    </w:p>
    <w:p w14:paraId="417C7058" w14:textId="77777777" w:rsidR="00912E02" w:rsidRDefault="00912E02"/>
    <w:p w14:paraId="5DEEB383" w14:textId="77777777" w:rsidR="00912E02" w:rsidRDefault="00912E02">
      <w:r>
        <w:br w:type="page"/>
      </w:r>
    </w:p>
    <w:p w14:paraId="296996BC" w14:textId="77777777" w:rsidR="00912E02" w:rsidRPr="00AF73A9" w:rsidRDefault="00912E02" w:rsidP="00912E02">
      <w:pPr>
        <w:pStyle w:val="Heading3"/>
      </w:pPr>
      <w:bookmarkStart w:id="89" w:name="_Toc30335062"/>
      <w:r>
        <w:lastRenderedPageBreak/>
        <w:t xml:space="preserve">Add a </w:t>
      </w:r>
      <w:ins w:id="90" w:author="becatasu" w:date="2020-01-19T20:26:00Z">
        <w:r>
          <w:t>new security consultant</w:t>
        </w:r>
      </w:ins>
      <w:del w:id="91" w:author="becatasu" w:date="2020-01-19T20:26:00Z">
        <w:r w:rsidR="00001350">
          <w:delText>N</w:delText>
        </w:r>
        <w:r>
          <w:delText xml:space="preserve">ew </w:delText>
        </w:r>
        <w:r w:rsidR="00001350">
          <w:delText>S</w:delText>
        </w:r>
        <w:r>
          <w:delText xml:space="preserve">ecurity </w:delText>
        </w:r>
        <w:r w:rsidR="00001350">
          <w:delText>C</w:delText>
        </w:r>
        <w:r>
          <w:delText>onsultant</w:delText>
        </w:r>
      </w:del>
      <w:bookmarkEnd w:id="89"/>
    </w:p>
    <w:p w14:paraId="52C88496" w14:textId="77777777" w:rsidR="00912E02" w:rsidRDefault="00912E02">
      <w:pPr>
        <w:rPr>
          <w:ins w:id="92" w:author="becatasu" w:date="2020-01-19T20:26:00Z"/>
        </w:rPr>
      </w:pPr>
    </w:p>
    <w:p w14:paraId="7193439C" w14:textId="77777777" w:rsidR="00912E02" w:rsidRDefault="00912E02">
      <w:r>
        <w:t xml:space="preserve">A new security consultant can be added to the SCATS System by navigating to the primary menu bar and selecting Consultants </w:t>
      </w:r>
      <w:r>
        <w:sym w:font="Wingdings" w:char="F0E0"/>
      </w:r>
      <w:r>
        <w:t xml:space="preserve"> New Consultant.</w:t>
      </w:r>
    </w:p>
    <w:p w14:paraId="39959EB3" w14:textId="77777777" w:rsidR="00912E02" w:rsidRDefault="00912E02" w:rsidP="00245DC0">
      <w:pPr>
        <w:jc w:val="center"/>
      </w:pPr>
      <w:r>
        <w:rPr>
          <w:noProof/>
        </w:rPr>
        <w:drawing>
          <wp:inline distT="0" distB="0" distL="0" distR="0" wp14:anchorId="4F5B1E1E" wp14:editId="759F4315">
            <wp:extent cx="2487168" cy="1713847"/>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0698" cy="1723170"/>
                    </a:xfrm>
                    <a:prstGeom prst="rect">
                      <a:avLst/>
                    </a:prstGeom>
                  </pic:spPr>
                </pic:pic>
              </a:graphicData>
            </a:graphic>
          </wp:inline>
        </w:drawing>
      </w:r>
    </w:p>
    <w:p w14:paraId="3BF60993" w14:textId="77777777" w:rsidR="00912E02" w:rsidRDefault="00912E02">
      <w:r>
        <w:t xml:space="preserve">A new consultant only requires a name, a primary location, and a hire date.  A description of the consultant can be added as well, but it is optional upon initial creation.  </w:t>
      </w:r>
      <w:r w:rsidR="001837CA">
        <w:t xml:space="preserve">Once a Name, Location, and Hire Date are selected, click Save.  </w:t>
      </w:r>
    </w:p>
    <w:p w14:paraId="68DA305B" w14:textId="77777777" w:rsidR="00912E02" w:rsidRDefault="00912E02" w:rsidP="00245DC0">
      <w:pPr>
        <w:jc w:val="center"/>
      </w:pPr>
      <w:r>
        <w:rPr>
          <w:noProof/>
        </w:rPr>
        <w:drawing>
          <wp:inline distT="0" distB="0" distL="0" distR="0" wp14:anchorId="79DD62D4" wp14:editId="3D2555ED">
            <wp:extent cx="3489350" cy="21676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9620" cy="2192642"/>
                    </a:xfrm>
                    <a:prstGeom prst="rect">
                      <a:avLst/>
                    </a:prstGeom>
                  </pic:spPr>
                </pic:pic>
              </a:graphicData>
            </a:graphic>
          </wp:inline>
        </w:drawing>
      </w:r>
    </w:p>
    <w:p w14:paraId="157DF8BD" w14:textId="77777777" w:rsidR="001837CA" w:rsidRDefault="001837CA">
      <w:r>
        <w:t>Consultants are managed within the Manage Consultants tool found by clicking on Consultants -&gt; Manage, from the main screen menu bar.</w:t>
      </w:r>
    </w:p>
    <w:p w14:paraId="1CBC30CC" w14:textId="77777777" w:rsidR="00912E02" w:rsidRDefault="00912E02" w:rsidP="00245DC0">
      <w:pPr>
        <w:jc w:val="center"/>
      </w:pPr>
      <w:r>
        <w:rPr>
          <w:noProof/>
        </w:rPr>
        <w:drawing>
          <wp:inline distT="0" distB="0" distL="0" distR="0" wp14:anchorId="5C5E4920" wp14:editId="28283D46">
            <wp:extent cx="2450592" cy="179617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815" cy="1822723"/>
                    </a:xfrm>
                    <a:prstGeom prst="rect">
                      <a:avLst/>
                    </a:prstGeom>
                  </pic:spPr>
                </pic:pic>
              </a:graphicData>
            </a:graphic>
          </wp:inline>
        </w:drawing>
      </w:r>
    </w:p>
    <w:p w14:paraId="7AA8B62E" w14:textId="77777777" w:rsidR="00001350" w:rsidRDefault="00001350">
      <w:pPr>
        <w:rPr>
          <w:del w:id="93" w:author="becatasu" w:date="2020-01-19T20:26:00Z"/>
          <w:rFonts w:asciiTheme="majorHAnsi" w:eastAsiaTheme="majorEastAsia" w:hAnsiTheme="majorHAnsi" w:cstheme="majorBidi"/>
          <w:color w:val="1F3763" w:themeColor="accent1" w:themeShade="7F"/>
          <w:sz w:val="24"/>
          <w:szCs w:val="24"/>
        </w:rPr>
      </w:pPr>
      <w:bookmarkStart w:id="94" w:name="_Toc30335063"/>
      <w:del w:id="95" w:author="becatasu" w:date="2020-01-19T20:26:00Z">
        <w:r>
          <w:lastRenderedPageBreak/>
          <w:br w:type="page"/>
        </w:r>
      </w:del>
    </w:p>
    <w:p w14:paraId="35620C21" w14:textId="77777777" w:rsidR="00245DC0" w:rsidRDefault="00245DC0" w:rsidP="00245DC0">
      <w:pPr>
        <w:pStyle w:val="Heading3"/>
      </w:pPr>
      <w:r>
        <w:t xml:space="preserve">Manage </w:t>
      </w:r>
      <w:ins w:id="96" w:author="becatasu" w:date="2020-01-19T20:26:00Z">
        <w:r>
          <w:t>security consultants</w:t>
        </w:r>
      </w:ins>
      <w:del w:id="97" w:author="becatasu" w:date="2020-01-19T20:26:00Z">
        <w:r w:rsidR="00001350">
          <w:delText>S</w:delText>
        </w:r>
        <w:r>
          <w:delText xml:space="preserve">ecurity </w:delText>
        </w:r>
        <w:r w:rsidR="00001350">
          <w:delText>C</w:delText>
        </w:r>
        <w:r>
          <w:delText>onsultants</w:delText>
        </w:r>
      </w:del>
      <w:r>
        <w:t xml:space="preserve"> and </w:t>
      </w:r>
      <w:ins w:id="98" w:author="becatasu" w:date="2020-01-19T20:26:00Z">
        <w:r>
          <w:t>certifications</w:t>
        </w:r>
      </w:ins>
      <w:del w:id="99" w:author="becatasu" w:date="2020-01-19T20:26:00Z">
        <w:r w:rsidR="00001350">
          <w:delText>C</w:delText>
        </w:r>
        <w:r>
          <w:delText>ertifications</w:delText>
        </w:r>
      </w:del>
      <w:bookmarkEnd w:id="94"/>
    </w:p>
    <w:p w14:paraId="0D782CED" w14:textId="77777777" w:rsidR="00245DC0" w:rsidRDefault="00245DC0">
      <w:pPr>
        <w:rPr>
          <w:ins w:id="100" w:author="becatasu" w:date="2020-01-19T20:26:00Z"/>
        </w:rPr>
      </w:pPr>
    </w:p>
    <w:p w14:paraId="566038E4" w14:textId="77777777" w:rsidR="00912E02" w:rsidRDefault="00912E02">
      <w:r>
        <w:t>The Manage Consult</w:t>
      </w:r>
      <w:r w:rsidR="001837CA">
        <w:t xml:space="preserve">ants tool lists all active consultants within the database and the location from which they are primarily based.  Management actions to take on each consultant are performed by right clicking on their individual consultant records.    </w:t>
      </w:r>
    </w:p>
    <w:p w14:paraId="447376E4" w14:textId="77777777" w:rsidR="001837CA" w:rsidRDefault="001837CA" w:rsidP="00245DC0">
      <w:pPr>
        <w:jc w:val="center"/>
      </w:pPr>
      <w:r>
        <w:rPr>
          <w:noProof/>
        </w:rPr>
        <w:drawing>
          <wp:inline distT="0" distB="0" distL="0" distR="0" wp14:anchorId="2AC36871" wp14:editId="258A91DE">
            <wp:extent cx="4294022" cy="209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337" cy="2106500"/>
                    </a:xfrm>
                    <a:prstGeom prst="rect">
                      <a:avLst/>
                    </a:prstGeom>
                  </pic:spPr>
                </pic:pic>
              </a:graphicData>
            </a:graphic>
          </wp:inline>
        </w:drawing>
      </w:r>
    </w:p>
    <w:p w14:paraId="1CA4F088" w14:textId="77777777" w:rsidR="001837CA" w:rsidRDefault="001837CA">
      <w:r>
        <w:t xml:space="preserve">Once a consultant is created and essentially onboarded into the program, additional details of their skills and qualifications may be required.  To </w:t>
      </w:r>
      <w:r w:rsidR="003130FC">
        <w:t xml:space="preserve">view or </w:t>
      </w:r>
      <w:r>
        <w:t>provide more information about a consultants’ skillset, credentials and qualifications, right click their Consultant record and choose “View Consultant</w:t>
      </w:r>
      <w:r w:rsidR="003130FC">
        <w:t xml:space="preserve">”. </w:t>
      </w:r>
    </w:p>
    <w:p w14:paraId="7EAC53DD" w14:textId="77777777" w:rsidR="003130FC" w:rsidRDefault="003130FC" w:rsidP="00245DC0">
      <w:pPr>
        <w:jc w:val="center"/>
      </w:pPr>
      <w:r>
        <w:rPr>
          <w:noProof/>
        </w:rPr>
        <w:drawing>
          <wp:inline distT="0" distB="0" distL="0" distR="0" wp14:anchorId="500AAAD1" wp14:editId="44480478">
            <wp:extent cx="4017564" cy="3423514"/>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4181" cy="3437674"/>
                    </a:xfrm>
                    <a:prstGeom prst="rect">
                      <a:avLst/>
                    </a:prstGeom>
                  </pic:spPr>
                </pic:pic>
              </a:graphicData>
            </a:graphic>
          </wp:inline>
        </w:drawing>
      </w:r>
    </w:p>
    <w:p w14:paraId="341A49E9" w14:textId="77777777" w:rsidR="00001350" w:rsidRDefault="00001350">
      <w:pPr>
        <w:rPr>
          <w:del w:id="101" w:author="becatasu" w:date="2020-01-19T20:26:00Z"/>
        </w:rPr>
      </w:pPr>
      <w:del w:id="102" w:author="becatasu" w:date="2020-01-19T20:26:00Z">
        <w:r>
          <w:br w:type="page"/>
        </w:r>
      </w:del>
    </w:p>
    <w:p w14:paraId="6F923699" w14:textId="77777777" w:rsidR="00165234" w:rsidRDefault="003130FC">
      <w:r>
        <w:t xml:space="preserve">The Consultant’s description and certifications are displayed in the “View Consultant” dialog.  Changes in the Consultant, Location, or Hire Date fields are made only after the SAVE button is clicked.  Changes made to the Consultant’s profile image or certification list are made persistent immediately.  </w:t>
      </w:r>
      <w:r w:rsidR="00165234">
        <w:t xml:space="preserve"> To update </w:t>
      </w:r>
      <w:r w:rsidR="00165234">
        <w:lastRenderedPageBreak/>
        <w:t>a Consultant’s profile picture, click the button next to the profile image and select an appropriate image file.</w:t>
      </w:r>
    </w:p>
    <w:p w14:paraId="57458C4F" w14:textId="77777777" w:rsidR="00165234" w:rsidRDefault="00165234" w:rsidP="00165234">
      <w:pPr>
        <w:jc w:val="center"/>
      </w:pPr>
      <w:r>
        <w:rPr>
          <w:noProof/>
        </w:rPr>
        <w:drawing>
          <wp:inline distT="0" distB="0" distL="0" distR="0" wp14:anchorId="19E042B1" wp14:editId="4B6B44A3">
            <wp:extent cx="3003905" cy="2114093"/>
            <wp:effectExtent l="19050" t="19050" r="2540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4619" cy="2121634"/>
                    </a:xfrm>
                    <a:prstGeom prst="rect">
                      <a:avLst/>
                    </a:prstGeom>
                    <a:ln>
                      <a:solidFill>
                        <a:schemeClr val="accent1"/>
                      </a:solidFill>
                    </a:ln>
                  </pic:spPr>
                </pic:pic>
              </a:graphicData>
            </a:graphic>
          </wp:inline>
        </w:drawing>
      </w:r>
    </w:p>
    <w:p w14:paraId="22248EF0" w14:textId="77777777" w:rsidR="00B65DA8" w:rsidRDefault="00B65DA8" w:rsidP="00245DC0">
      <w:pPr>
        <w:pStyle w:val="Heading3"/>
      </w:pPr>
    </w:p>
    <w:p w14:paraId="6F8C57AA" w14:textId="77777777" w:rsidR="00245DC0" w:rsidRDefault="00245DC0" w:rsidP="00245DC0">
      <w:pPr>
        <w:pStyle w:val="Heading3"/>
      </w:pPr>
      <w:bookmarkStart w:id="103" w:name="_Toc30335064"/>
      <w:r>
        <w:t xml:space="preserve">Manage </w:t>
      </w:r>
      <w:ins w:id="104" w:author="becatasu" w:date="2020-01-19T20:26:00Z">
        <w:r>
          <w:t>security certifications</w:t>
        </w:r>
      </w:ins>
      <w:del w:id="105" w:author="becatasu" w:date="2020-01-19T20:26:00Z">
        <w:r w:rsidR="00001350">
          <w:delText>S</w:delText>
        </w:r>
        <w:r>
          <w:delText xml:space="preserve">ecurity </w:delText>
        </w:r>
        <w:r w:rsidR="00001350">
          <w:delText>C</w:delText>
        </w:r>
        <w:r>
          <w:delText>ertifications</w:delText>
        </w:r>
      </w:del>
      <w:bookmarkEnd w:id="103"/>
    </w:p>
    <w:p w14:paraId="760C03B9" w14:textId="77777777" w:rsidR="00245DC0" w:rsidRDefault="00245DC0">
      <w:pPr>
        <w:rPr>
          <w:ins w:id="106" w:author="becatasu" w:date="2020-01-19T20:26:00Z"/>
        </w:rPr>
      </w:pPr>
    </w:p>
    <w:p w14:paraId="45F7D0DC" w14:textId="77777777" w:rsidR="003130FC" w:rsidRDefault="00165234">
      <w:r>
        <w:t xml:space="preserve">One of the primary features of the </w:t>
      </w:r>
      <w:r w:rsidR="00327506">
        <w:t xml:space="preserve">SCATS application </w:t>
      </w:r>
      <w:r>
        <w:t xml:space="preserve">is to track security </w:t>
      </w:r>
      <w:r w:rsidR="00327506">
        <w:t xml:space="preserve">certifications </w:t>
      </w:r>
      <w:r>
        <w:t xml:space="preserve">obtained by </w:t>
      </w:r>
      <w:r w:rsidR="00327506">
        <w:t>Security Consultants</w:t>
      </w:r>
      <w:r>
        <w:t xml:space="preserve"> to ensure consultants are assigned work within their field of expertise.  Certification management is handled within the “View Consultant” dialog per each consultant</w:t>
      </w:r>
      <w:r w:rsidR="009B75F2">
        <w:t>, where earned or obtained certifications are housed in a table associated with that consultant.  To add a certification to a consultant’s profile, click the “Add Certification” button.</w:t>
      </w:r>
    </w:p>
    <w:p w14:paraId="4F145D1D" w14:textId="77777777" w:rsidR="009B75F2" w:rsidRDefault="009B75F2">
      <w:r w:rsidRPr="009B75F2">
        <w:rPr>
          <w:noProof/>
        </w:rPr>
        <w:drawing>
          <wp:inline distT="0" distB="0" distL="0" distR="0" wp14:anchorId="6D34EDDD" wp14:editId="22963085">
            <wp:extent cx="5943600" cy="324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43580"/>
                    </a:xfrm>
                    <a:prstGeom prst="rect">
                      <a:avLst/>
                    </a:prstGeom>
                  </pic:spPr>
                </pic:pic>
              </a:graphicData>
            </a:graphic>
          </wp:inline>
        </w:drawing>
      </w:r>
    </w:p>
    <w:p w14:paraId="5B450F87" w14:textId="77777777" w:rsidR="00B65DA8" w:rsidRDefault="00B65DA8">
      <w:r>
        <w:t xml:space="preserve">A New Certification dialog will require a Certification Name, Abbreviation, Type, License Number, Obtained Date, and Expiration selection to be saved to the consultant’s profile.  </w:t>
      </w:r>
    </w:p>
    <w:p w14:paraId="0371A0C3" w14:textId="77777777" w:rsidR="00E30BD9" w:rsidRDefault="00E30BD9">
      <w:r>
        <w:lastRenderedPageBreak/>
        <w:t>Certifications can be updated and deleted by right</w:t>
      </w:r>
      <w:r w:rsidR="00AB44E6">
        <w:t>-</w:t>
      </w:r>
      <w:r>
        <w:t xml:space="preserve">clicking on the </w:t>
      </w:r>
      <w:r w:rsidR="003A355C">
        <w:t xml:space="preserve">Certification item within the </w:t>
      </w:r>
      <w:r w:rsidR="00AB44E6">
        <w:t xml:space="preserve">Certification </w:t>
      </w:r>
      <w:r w:rsidR="003A355C">
        <w:t>table of View Consultant.</w:t>
      </w:r>
    </w:p>
    <w:p w14:paraId="39310FD7" w14:textId="77777777" w:rsidR="003A355C" w:rsidRDefault="003A355C" w:rsidP="003A355C">
      <w:pPr>
        <w:jc w:val="center"/>
      </w:pPr>
      <w:r>
        <w:rPr>
          <w:noProof/>
        </w:rPr>
        <w:drawing>
          <wp:inline distT="0" distB="0" distL="0" distR="0" wp14:anchorId="76D03442" wp14:editId="2C71AEEE">
            <wp:extent cx="3750339" cy="3269894"/>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7944" cy="3285243"/>
                    </a:xfrm>
                    <a:prstGeom prst="rect">
                      <a:avLst/>
                    </a:prstGeom>
                  </pic:spPr>
                </pic:pic>
              </a:graphicData>
            </a:graphic>
          </wp:inline>
        </w:drawing>
      </w:r>
    </w:p>
    <w:p w14:paraId="2A396B05" w14:textId="77777777" w:rsidR="003A355C" w:rsidRDefault="003A355C" w:rsidP="003A355C">
      <w:pPr>
        <w:jc w:val="center"/>
      </w:pPr>
    </w:p>
    <w:p w14:paraId="77CB7654" w14:textId="77777777" w:rsidR="003A355C" w:rsidRDefault="003A355C" w:rsidP="003A355C"/>
    <w:p w14:paraId="53877AB6" w14:textId="77777777" w:rsidR="00AB44E6" w:rsidRDefault="00AB44E6">
      <w:r>
        <w:br w:type="page"/>
      </w:r>
    </w:p>
    <w:p w14:paraId="0F7B7E3F" w14:textId="77777777" w:rsidR="00AB44E6" w:rsidRDefault="00AB44E6" w:rsidP="00AB44E6">
      <w:pPr>
        <w:pStyle w:val="Heading3"/>
      </w:pPr>
      <w:bookmarkStart w:id="107" w:name="_Toc30335065"/>
      <w:r>
        <w:lastRenderedPageBreak/>
        <w:t xml:space="preserve">Add a </w:t>
      </w:r>
      <w:ins w:id="108" w:author="becatasu" w:date="2020-01-19T20:26:00Z">
        <w:r>
          <w:t>new security engagement</w:t>
        </w:r>
      </w:ins>
      <w:del w:id="109" w:author="becatasu" w:date="2020-01-19T20:26:00Z">
        <w:r w:rsidR="00001350">
          <w:delText>N</w:delText>
        </w:r>
        <w:r>
          <w:delText xml:space="preserve">ew </w:delText>
        </w:r>
        <w:r w:rsidR="00001350">
          <w:delText>S</w:delText>
        </w:r>
        <w:r>
          <w:delText xml:space="preserve">ecurity </w:delText>
        </w:r>
        <w:r w:rsidR="00001350">
          <w:delText>E</w:delText>
        </w:r>
        <w:r>
          <w:delText>ngagement</w:delText>
        </w:r>
      </w:del>
      <w:bookmarkEnd w:id="107"/>
    </w:p>
    <w:p w14:paraId="0FA70078" w14:textId="77777777" w:rsidR="00B65DA8" w:rsidRDefault="00B65DA8">
      <w:pPr>
        <w:rPr>
          <w:ins w:id="110" w:author="becatasu" w:date="2020-01-19T20:26:00Z"/>
        </w:rPr>
      </w:pPr>
    </w:p>
    <w:p w14:paraId="14C9BD4F" w14:textId="77777777" w:rsidR="00AB44E6" w:rsidRDefault="00AB44E6">
      <w:r>
        <w:t xml:space="preserve">Managing security engagements is the core functionality of the SCATS application.  New engagements can be created using the “New Engagement” button at the bottom of the primary SCATS application interface, or by selecting “New Engagement from the main menu bar by navigating to Engagements -&gt; New Engagement.  </w:t>
      </w:r>
    </w:p>
    <w:p w14:paraId="1A703EA4" w14:textId="77777777" w:rsidR="00AB44E6" w:rsidRDefault="00AB44E6" w:rsidP="00AB44E6">
      <w:pPr>
        <w:jc w:val="center"/>
      </w:pPr>
      <w:r>
        <w:rPr>
          <w:noProof/>
        </w:rPr>
        <w:drawing>
          <wp:inline distT="0" distB="0" distL="0" distR="0" wp14:anchorId="2050AA1E" wp14:editId="519B0994">
            <wp:extent cx="3199638" cy="1599819"/>
            <wp:effectExtent l="19050" t="19050" r="20320" b="19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9584" cy="1614792"/>
                    </a:xfrm>
                    <a:prstGeom prst="rect">
                      <a:avLst/>
                    </a:prstGeom>
                    <a:ln>
                      <a:solidFill>
                        <a:schemeClr val="tx1"/>
                      </a:solidFill>
                    </a:ln>
                  </pic:spPr>
                </pic:pic>
              </a:graphicData>
            </a:graphic>
          </wp:inline>
        </w:drawing>
      </w:r>
    </w:p>
    <w:p w14:paraId="5F1FE33B" w14:textId="77777777" w:rsidR="00AB44E6" w:rsidRDefault="00AB44E6" w:rsidP="00AB44E6">
      <w:pPr>
        <w:jc w:val="center"/>
        <w:rPr>
          <w:noProof/>
        </w:rPr>
      </w:pPr>
      <w:r>
        <w:rPr>
          <w:noProof/>
        </w:rPr>
        <w:drawing>
          <wp:inline distT="0" distB="0" distL="0" distR="0" wp14:anchorId="43CB53F3" wp14:editId="6A605B4E">
            <wp:extent cx="1867405" cy="1319632"/>
            <wp:effectExtent l="19050" t="19050" r="1905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8455" cy="1334507"/>
                    </a:xfrm>
                    <a:prstGeom prst="rect">
                      <a:avLst/>
                    </a:prstGeom>
                    <a:ln>
                      <a:solidFill>
                        <a:schemeClr val="tx1"/>
                      </a:solidFill>
                    </a:ln>
                  </pic:spPr>
                </pic:pic>
              </a:graphicData>
            </a:graphic>
          </wp:inline>
        </w:drawing>
      </w:r>
    </w:p>
    <w:p w14:paraId="655D3D7A" w14:textId="77777777" w:rsidR="00FC67CC" w:rsidRDefault="00AB44E6" w:rsidP="00AB44E6">
      <w:pPr>
        <w:rPr>
          <w:noProof/>
        </w:rPr>
      </w:pPr>
      <w:r>
        <w:rPr>
          <w:noProof/>
        </w:rPr>
        <w:t xml:space="preserve">The “New Engagement” dialog </w:t>
      </w:r>
      <w:r w:rsidR="00FC67CC">
        <w:rPr>
          <w:noProof/>
        </w:rPr>
        <w:t xml:space="preserve">will provide the necessary fields to populate in order to generate a New Engagement to be tracked within the SCATS system.  At a minimum, a new engagement requires a Location, Company/Firm, Engagement Type, as well as Start and End date estimations for the required Fieldwork.  </w:t>
      </w:r>
    </w:p>
    <w:p w14:paraId="450C5281" w14:textId="77777777" w:rsidR="00FC67CC" w:rsidRDefault="00FC67CC" w:rsidP="00FC67CC">
      <w:pPr>
        <w:jc w:val="center"/>
        <w:rPr>
          <w:noProof/>
        </w:rPr>
      </w:pPr>
      <w:r>
        <w:rPr>
          <w:noProof/>
        </w:rPr>
        <w:drawing>
          <wp:inline distT="0" distB="0" distL="0" distR="0" wp14:anchorId="0D9BAADD" wp14:editId="27F68680">
            <wp:extent cx="2560320" cy="220856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7229" cy="2223151"/>
                    </a:xfrm>
                    <a:prstGeom prst="rect">
                      <a:avLst/>
                    </a:prstGeom>
                  </pic:spPr>
                </pic:pic>
              </a:graphicData>
            </a:graphic>
          </wp:inline>
        </w:drawing>
      </w:r>
    </w:p>
    <w:p w14:paraId="04C5E8E5" w14:textId="77777777" w:rsidR="00FC67CC" w:rsidRDefault="00FC67CC" w:rsidP="00AB44E6">
      <w:pPr>
        <w:rPr>
          <w:noProof/>
        </w:rPr>
      </w:pPr>
    </w:p>
    <w:p w14:paraId="37845E5A" w14:textId="77777777" w:rsidR="00AB44E6" w:rsidRDefault="00FC67CC" w:rsidP="00AB44E6">
      <w:pPr>
        <w:rPr>
          <w:noProof/>
        </w:rPr>
      </w:pPr>
      <w:r>
        <w:rPr>
          <w:noProof/>
        </w:rPr>
        <w:lastRenderedPageBreak/>
        <w:t xml:space="preserve">These minimum requirements to create an engagement allow engagements to be queued and coordinated as additional information is gathered regarding the details of the assignment.  As more information is gathered and official documentation is obtained, a Consultant can be assigned, and the engagement’s fieldwork can take place.  </w:t>
      </w:r>
    </w:p>
    <w:p w14:paraId="6C246F45" w14:textId="77777777" w:rsidR="00FC67CC" w:rsidRDefault="00FC67CC" w:rsidP="00AB44E6">
      <w:pPr>
        <w:rPr>
          <w:noProof/>
        </w:rPr>
      </w:pPr>
      <w:r>
        <w:rPr>
          <w:noProof/>
        </w:rPr>
        <w:t xml:space="preserve">To manage an existing Engagement record, both the </w:t>
      </w:r>
      <w:r w:rsidR="006C66C1">
        <w:rPr>
          <w:noProof/>
        </w:rPr>
        <w:t>Active</w:t>
      </w:r>
      <w:r>
        <w:rPr>
          <w:noProof/>
        </w:rPr>
        <w:t xml:space="preserve"> </w:t>
      </w:r>
      <w:r w:rsidR="006C66C1">
        <w:rPr>
          <w:noProof/>
        </w:rPr>
        <w:t xml:space="preserve">Engagements </w:t>
      </w:r>
      <w:r>
        <w:rPr>
          <w:noProof/>
        </w:rPr>
        <w:t xml:space="preserve">table in the primary SCATS application interface and the “Manage Engagements” menu item from </w:t>
      </w:r>
      <w:r w:rsidR="006C66C1">
        <w:rPr>
          <w:noProof/>
        </w:rPr>
        <w:t xml:space="preserve">the </w:t>
      </w:r>
      <w:r>
        <w:rPr>
          <w:noProof/>
        </w:rPr>
        <w:t>Engagements -&gt; Manage Engagements</w:t>
      </w:r>
      <w:r w:rsidR="006C66C1">
        <w:rPr>
          <w:noProof/>
        </w:rPr>
        <w:t xml:space="preserve"> menu toolbar</w:t>
      </w:r>
      <w:r>
        <w:rPr>
          <w:noProof/>
        </w:rPr>
        <w:t xml:space="preserve">, can be used.  </w:t>
      </w:r>
    </w:p>
    <w:p w14:paraId="4CCD9C55" w14:textId="77777777" w:rsidR="00FC67CC" w:rsidRDefault="00FC67CC" w:rsidP="00AB44E6">
      <w:pPr>
        <w:rPr>
          <w:noProof/>
        </w:rPr>
      </w:pPr>
      <w:r>
        <w:rPr>
          <w:noProof/>
        </w:rPr>
        <w:t>By right-clicking on an existing engagement</w:t>
      </w:r>
      <w:r w:rsidR="006C66C1">
        <w:rPr>
          <w:noProof/>
        </w:rPr>
        <w:t xml:space="preserve"> record in the Active Engagements</w:t>
      </w:r>
      <w:r>
        <w:rPr>
          <w:noProof/>
        </w:rPr>
        <w:t xml:space="preserve">, the engagement details can be observed by selecting </w:t>
      </w:r>
      <w:r w:rsidR="00EA44F0">
        <w:rPr>
          <w:noProof/>
        </w:rPr>
        <w:t>“View Engagement”.</w:t>
      </w:r>
    </w:p>
    <w:p w14:paraId="06F342DF" w14:textId="77777777" w:rsidR="00AB44E6" w:rsidRDefault="00EA44F0" w:rsidP="00EA44F0">
      <w:pPr>
        <w:jc w:val="center"/>
        <w:rPr>
          <w:ins w:id="111" w:author="becatasu" w:date="2020-01-19T20:26:00Z"/>
        </w:rPr>
      </w:pPr>
      <w:ins w:id="112" w:author="becatasu" w:date="2020-01-19T20:26:00Z">
        <w:r>
          <w:rPr>
            <w:noProof/>
          </w:rPr>
          <w:drawing>
            <wp:inline distT="0" distB="0" distL="0" distR="0" wp14:anchorId="3792A867" wp14:editId="10535156">
              <wp:extent cx="3467405" cy="136991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49" cy="1384861"/>
                      </a:xfrm>
                      <a:prstGeom prst="rect">
                        <a:avLst/>
                      </a:prstGeom>
                    </pic:spPr>
                  </pic:pic>
                </a:graphicData>
              </a:graphic>
            </wp:inline>
          </w:drawing>
        </w:r>
      </w:ins>
    </w:p>
    <w:p w14:paraId="3D591E42" w14:textId="77777777" w:rsidR="00AB44E6" w:rsidRDefault="00EA44F0" w:rsidP="00EA44F0">
      <w:pPr>
        <w:jc w:val="center"/>
        <w:rPr>
          <w:del w:id="113" w:author="becatasu" w:date="2020-01-19T20:26:00Z"/>
        </w:rPr>
      </w:pPr>
      <w:del w:id="114" w:author="becatasu" w:date="2020-01-19T20:26:00Z">
        <w:r>
          <w:rPr>
            <w:noProof/>
          </w:rPr>
          <w:drawing>
            <wp:inline distT="0" distB="0" distL="0" distR="0" wp14:anchorId="67640284" wp14:editId="02C17D97">
              <wp:extent cx="3467405" cy="1369910"/>
              <wp:effectExtent l="19050" t="19050" r="1905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49" cy="1384861"/>
                      </a:xfrm>
                      <a:prstGeom prst="rect">
                        <a:avLst/>
                      </a:prstGeom>
                      <a:ln>
                        <a:solidFill>
                          <a:schemeClr val="tx1"/>
                        </a:solidFill>
                      </a:ln>
                    </pic:spPr>
                  </pic:pic>
                </a:graphicData>
              </a:graphic>
            </wp:inline>
          </w:drawing>
        </w:r>
      </w:del>
    </w:p>
    <w:p w14:paraId="1EEA9B20" w14:textId="77777777" w:rsidR="00EA44F0" w:rsidRDefault="00EA44F0" w:rsidP="00EA44F0">
      <w:r>
        <w:t>The detailed view of an engagement provides the engagement status, as well as any documents or reports associate</w:t>
      </w:r>
      <w:r w:rsidR="008B4724">
        <w:t>d with the record</w:t>
      </w:r>
      <w:r>
        <w:t xml:space="preserve">. </w:t>
      </w:r>
    </w:p>
    <w:p w14:paraId="294DE99A" w14:textId="77777777" w:rsidR="00EA44F0" w:rsidRDefault="00EA44F0" w:rsidP="00EA44F0">
      <w:pPr>
        <w:jc w:val="center"/>
      </w:pPr>
      <w:r>
        <w:rPr>
          <w:noProof/>
        </w:rPr>
        <w:drawing>
          <wp:inline distT="0" distB="0" distL="0" distR="0" wp14:anchorId="53FBB217" wp14:editId="79EC0AF3">
            <wp:extent cx="2631228" cy="389900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1795" cy="3914660"/>
                    </a:xfrm>
                    <a:prstGeom prst="rect">
                      <a:avLst/>
                    </a:prstGeom>
                  </pic:spPr>
                </pic:pic>
              </a:graphicData>
            </a:graphic>
          </wp:inline>
        </w:drawing>
      </w:r>
    </w:p>
    <w:p w14:paraId="2D077DA8" w14:textId="77777777" w:rsidR="008B4724" w:rsidRDefault="008B4724" w:rsidP="00EA44F0">
      <w:r>
        <w:lastRenderedPageBreak/>
        <w:t>Files associated with an engagement are generally though</w:t>
      </w:r>
      <w:r w:rsidR="006C66C1">
        <w:t>t</w:t>
      </w:r>
      <w:r>
        <w:t xml:space="preserve"> of as preliminary or supporting documents, or alternatively, reports that detail the actual work that was performed, including results and analysis.  Document types are limited to MS Word Files, MS Excel Files, PDF Files, and Text files.  When a file is to be added to the SCATS system and effectively associated with an engagement, the “Add Documentation” button is used at the bottom of the View Engagement dialog</w:t>
      </w:r>
      <w:r w:rsidR="00E55535">
        <w:t xml:space="preserve"> to display the “Add New Document” tool.</w:t>
      </w:r>
    </w:p>
    <w:p w14:paraId="136C5F2A" w14:textId="77777777" w:rsidR="00E55535" w:rsidRDefault="00E55535" w:rsidP="00E55535">
      <w:pPr>
        <w:jc w:val="center"/>
      </w:pPr>
      <w:r w:rsidRPr="00E55535">
        <w:rPr>
          <w:noProof/>
        </w:rPr>
        <w:drawing>
          <wp:inline distT="0" distB="0" distL="0" distR="0" wp14:anchorId="6F6D0103" wp14:editId="43CCD04B">
            <wp:extent cx="3777718" cy="39867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8957" cy="3998645"/>
                    </a:xfrm>
                    <a:prstGeom prst="rect">
                      <a:avLst/>
                    </a:prstGeom>
                  </pic:spPr>
                </pic:pic>
              </a:graphicData>
            </a:graphic>
          </wp:inline>
        </w:drawing>
      </w:r>
    </w:p>
    <w:p w14:paraId="3F8B8C86" w14:textId="77777777" w:rsidR="00E55535" w:rsidRDefault="00E55535" w:rsidP="00E55535">
      <w:r>
        <w:t>When adding a new document from the “Add New Document” tool, it’s important to note that the file selected will be renamed to maintain a consistent naming convention.  To add a new file, browse for the file</w:t>
      </w:r>
      <w:r w:rsidR="006C66C1">
        <w:t xml:space="preserve"> on the local system to select it.  Then </w:t>
      </w:r>
      <w:r>
        <w:t xml:space="preserve">provide the document type, the status (Draft or Final), and the original date of publication.  Once </w:t>
      </w:r>
      <w:r w:rsidR="006C66C1">
        <w:t xml:space="preserve">the </w:t>
      </w:r>
      <w:r>
        <w:t xml:space="preserve">SAVE </w:t>
      </w:r>
      <w:r w:rsidR="006C66C1">
        <w:t xml:space="preserve">button </w:t>
      </w:r>
      <w:r>
        <w:t>is clicked, the fil</w:t>
      </w:r>
      <w:r w:rsidR="00276F04">
        <w:t xml:space="preserve">e </w:t>
      </w:r>
      <w:r>
        <w:t>will be added to the SCATS system and stored</w:t>
      </w:r>
      <w:r w:rsidR="00276F04">
        <w:t xml:space="preserve"> </w:t>
      </w:r>
      <w:r>
        <w:t xml:space="preserve">within </w:t>
      </w:r>
      <w:r w:rsidR="00276F04">
        <w:t xml:space="preserve">the </w:t>
      </w:r>
      <w:r>
        <w:t>/Reports/&lt;CompanyName&gt;</w:t>
      </w:r>
      <w:r w:rsidR="00276F04">
        <w:t>/</w:t>
      </w:r>
      <w:r>
        <w:t xml:space="preserve"> directory where the SCATS application was</w:t>
      </w:r>
      <w:r w:rsidR="00276F04">
        <w:t xml:space="preserve"> originally</w:t>
      </w:r>
      <w:r>
        <w:t xml:space="preserve"> executed. </w:t>
      </w:r>
    </w:p>
    <w:p w14:paraId="679AC858" w14:textId="77777777" w:rsidR="00E55535" w:rsidRDefault="00E55535" w:rsidP="00E55535">
      <w:pPr>
        <w:jc w:val="center"/>
      </w:pPr>
      <w:r>
        <w:rPr>
          <w:noProof/>
        </w:rPr>
        <w:drawing>
          <wp:inline distT="0" distB="0" distL="0" distR="0" wp14:anchorId="235F9EFF" wp14:editId="266356A2">
            <wp:extent cx="4070147" cy="1178865"/>
            <wp:effectExtent l="19050" t="19050" r="2603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5350" cy="1191957"/>
                    </a:xfrm>
                    <a:prstGeom prst="rect">
                      <a:avLst/>
                    </a:prstGeom>
                    <a:ln>
                      <a:solidFill>
                        <a:schemeClr val="tx1"/>
                      </a:solidFill>
                    </a:ln>
                  </pic:spPr>
                </pic:pic>
              </a:graphicData>
            </a:graphic>
          </wp:inline>
        </w:drawing>
      </w:r>
    </w:p>
    <w:p w14:paraId="3804C5BD" w14:textId="77777777" w:rsidR="00E55535" w:rsidRDefault="00E55535" w:rsidP="00E55535">
      <w:pPr>
        <w:jc w:val="center"/>
      </w:pPr>
      <w:r>
        <w:rPr>
          <w:noProof/>
        </w:rPr>
        <w:lastRenderedPageBreak/>
        <w:drawing>
          <wp:inline distT="0" distB="0" distL="0" distR="0" wp14:anchorId="4BFF4EF5" wp14:editId="1C84D922">
            <wp:extent cx="3894582" cy="1835378"/>
            <wp:effectExtent l="19050" t="19050" r="1079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7999" cy="1841701"/>
                    </a:xfrm>
                    <a:prstGeom prst="rect">
                      <a:avLst/>
                    </a:prstGeom>
                    <a:ln>
                      <a:solidFill>
                        <a:schemeClr val="tx1"/>
                      </a:solidFill>
                    </a:ln>
                  </pic:spPr>
                </pic:pic>
              </a:graphicData>
            </a:graphic>
          </wp:inline>
        </w:drawing>
      </w:r>
    </w:p>
    <w:p w14:paraId="2A22C179" w14:textId="77777777" w:rsidR="006C66C1" w:rsidRDefault="006C66C1" w:rsidP="006C66C1">
      <w:r>
        <w:t xml:space="preserve">This process ensures all Engagement related documents and reports are stored, tracked, and managed in a centralized location.  </w:t>
      </w:r>
    </w:p>
    <w:p w14:paraId="12650252" w14:textId="77777777" w:rsidR="00E55535" w:rsidRDefault="00E55535" w:rsidP="00E55535"/>
    <w:p w14:paraId="4816C294" w14:textId="77777777" w:rsidR="00001350" w:rsidRDefault="00001350">
      <w:pPr>
        <w:rPr>
          <w:del w:id="115" w:author="becatasu" w:date="2020-01-19T20:26:00Z"/>
          <w:rFonts w:asciiTheme="majorHAnsi" w:eastAsiaTheme="majorEastAsia" w:hAnsiTheme="majorHAnsi" w:cstheme="majorBidi"/>
          <w:color w:val="1F3763" w:themeColor="accent1" w:themeShade="7F"/>
          <w:sz w:val="24"/>
          <w:szCs w:val="24"/>
        </w:rPr>
      </w:pPr>
      <w:bookmarkStart w:id="116" w:name="_Toc30335066"/>
      <w:del w:id="117" w:author="becatasu" w:date="2020-01-19T20:26:00Z">
        <w:r>
          <w:br w:type="page"/>
        </w:r>
      </w:del>
    </w:p>
    <w:p w14:paraId="2C3389D9" w14:textId="77777777" w:rsidR="001F4361" w:rsidRDefault="001F4361" w:rsidP="001F4361">
      <w:pPr>
        <w:pStyle w:val="Heading3"/>
      </w:pPr>
      <w:r>
        <w:t xml:space="preserve">Manage </w:t>
      </w:r>
      <w:ins w:id="118" w:author="becatasu" w:date="2020-01-19T20:26:00Z">
        <w:r>
          <w:t>security engagements</w:t>
        </w:r>
      </w:ins>
      <w:del w:id="119" w:author="becatasu" w:date="2020-01-19T20:26:00Z">
        <w:r w:rsidR="00001350">
          <w:delText>S</w:delText>
        </w:r>
        <w:r>
          <w:delText xml:space="preserve">ecurity </w:delText>
        </w:r>
        <w:r w:rsidR="00001350">
          <w:delText>E</w:delText>
        </w:r>
        <w:r>
          <w:delText>ngagements</w:delText>
        </w:r>
      </w:del>
      <w:bookmarkEnd w:id="116"/>
    </w:p>
    <w:p w14:paraId="503C1AC1" w14:textId="77777777" w:rsidR="001F4361" w:rsidRDefault="001F4361" w:rsidP="001F4361">
      <w:pPr>
        <w:rPr>
          <w:ins w:id="120" w:author="becatasu" w:date="2020-01-19T20:26:00Z"/>
        </w:rPr>
      </w:pPr>
    </w:p>
    <w:p w14:paraId="2CDB3E8C" w14:textId="77777777" w:rsidR="006C66C1" w:rsidRDefault="006C66C1" w:rsidP="001F4361">
      <w:r>
        <w:t xml:space="preserve">To manage both past and present engagements, the </w:t>
      </w:r>
      <w:r w:rsidR="00007AF9" w:rsidRPr="00007AF9">
        <w:rPr>
          <w:b/>
        </w:rPr>
        <w:t>Engagement</w:t>
      </w:r>
      <w:r w:rsidRPr="00007AF9">
        <w:rPr>
          <w:b/>
        </w:rPr>
        <w:t xml:space="preserve"> </w:t>
      </w:r>
      <w:r w:rsidR="00007AF9" w:rsidRPr="00007AF9">
        <w:rPr>
          <w:b/>
        </w:rPr>
        <w:t>Management</w:t>
      </w:r>
      <w:r w:rsidR="00007AF9">
        <w:t xml:space="preserve"> </w:t>
      </w:r>
      <w:r>
        <w:t xml:space="preserve">tool dialog is used.  The </w:t>
      </w:r>
      <w:r w:rsidR="00007AF9" w:rsidRPr="00007AF9">
        <w:rPr>
          <w:b/>
        </w:rPr>
        <w:t>Engagements Management</w:t>
      </w:r>
      <w:r>
        <w:t xml:space="preserve"> tool dialog can be found </w:t>
      </w:r>
      <w:r w:rsidR="00007AF9">
        <w:t xml:space="preserve">by navigating to Engagements -&gt; Manage Engagements, from the main menu toolbar of the SCATS application.  </w:t>
      </w:r>
    </w:p>
    <w:p w14:paraId="71FB51EE" w14:textId="77777777" w:rsidR="00007AF9" w:rsidRDefault="00007AF9" w:rsidP="00007AF9">
      <w:pPr>
        <w:jc w:val="center"/>
      </w:pPr>
      <w:r>
        <w:rPr>
          <w:noProof/>
        </w:rPr>
        <w:drawing>
          <wp:inline distT="0" distB="0" distL="0" distR="0" wp14:anchorId="2F8AB5CF" wp14:editId="776D9279">
            <wp:extent cx="2223821" cy="1432797"/>
            <wp:effectExtent l="19050" t="19050" r="2413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45336" cy="1446659"/>
                    </a:xfrm>
                    <a:prstGeom prst="rect">
                      <a:avLst/>
                    </a:prstGeom>
                    <a:ln>
                      <a:solidFill>
                        <a:schemeClr val="tx1"/>
                      </a:solidFill>
                    </a:ln>
                  </pic:spPr>
                </pic:pic>
              </a:graphicData>
            </a:graphic>
          </wp:inline>
        </w:drawing>
      </w:r>
    </w:p>
    <w:p w14:paraId="518305D4" w14:textId="77777777" w:rsidR="00C0289B" w:rsidRDefault="00007AF9">
      <w:r w:rsidRPr="00C0289B">
        <w:rPr>
          <w:b/>
        </w:rPr>
        <w:t>Engagement Management</w:t>
      </w:r>
      <w:r>
        <w:t xml:space="preserve"> provides the ability to view</w:t>
      </w:r>
      <w:r w:rsidR="00C0289B">
        <w:t xml:space="preserve">, manage, and search all engagements stored in the SCATS database.   Viewing individual engagement details is performed by right-clicking an engagement record and selecting the “View Details” menu item.  </w:t>
      </w:r>
    </w:p>
    <w:p w14:paraId="2A838549" w14:textId="77777777" w:rsidR="00C0289B" w:rsidRDefault="00C0289B" w:rsidP="00C0289B">
      <w:pPr>
        <w:jc w:val="center"/>
      </w:pPr>
      <w:r>
        <w:rPr>
          <w:noProof/>
        </w:rPr>
        <w:drawing>
          <wp:inline distT="0" distB="0" distL="0" distR="0" wp14:anchorId="419928B6" wp14:editId="2BBBB898">
            <wp:extent cx="4074566" cy="1865768"/>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96461" cy="1875794"/>
                    </a:xfrm>
                    <a:prstGeom prst="rect">
                      <a:avLst/>
                    </a:prstGeom>
                  </pic:spPr>
                </pic:pic>
              </a:graphicData>
            </a:graphic>
          </wp:inline>
        </w:drawing>
      </w:r>
    </w:p>
    <w:p w14:paraId="129D113F" w14:textId="77777777" w:rsidR="00007AF9" w:rsidRDefault="00C0289B" w:rsidP="00007AF9">
      <w:pPr>
        <w:tabs>
          <w:tab w:val="left" w:pos="3306"/>
        </w:tabs>
      </w:pPr>
      <w:r>
        <w:lastRenderedPageBreak/>
        <w:t xml:space="preserve">The Active and Inactive status of an engagement is used to effectively “background” an engagement without deleting it from the SCATS database.  </w:t>
      </w:r>
      <w:r w:rsidR="00007AF9">
        <w:t>Inactive security engagements are not tracked on the main SCATS Active Engagements Calendar.  Security Engagements can be</w:t>
      </w:r>
      <w:r>
        <w:t xml:space="preserve"> activated and</w:t>
      </w:r>
      <w:r w:rsidR="00007AF9">
        <w:t xml:space="preserve"> reactivated by right-clicking on the Engagement record within “Engagement Management” and selecting </w:t>
      </w:r>
      <w:r>
        <w:t xml:space="preserve">“Activate” or </w:t>
      </w:r>
      <w:r w:rsidR="00007AF9">
        <w:t xml:space="preserve">“Reactivate Engagement”. </w:t>
      </w:r>
    </w:p>
    <w:p w14:paraId="2EAB5B8E" w14:textId="77777777" w:rsidR="00007AF9" w:rsidRDefault="00007AF9" w:rsidP="00007AF9">
      <w:pPr>
        <w:jc w:val="center"/>
      </w:pPr>
      <w:r>
        <w:rPr>
          <w:noProof/>
        </w:rPr>
        <w:drawing>
          <wp:inline distT="0" distB="0" distL="0" distR="0" wp14:anchorId="5BA556F7" wp14:editId="710620F6">
            <wp:extent cx="3833165" cy="1747448"/>
            <wp:effectExtent l="19050" t="19050" r="1524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3165" cy="1747448"/>
                    </a:xfrm>
                    <a:prstGeom prst="rect">
                      <a:avLst/>
                    </a:prstGeom>
                    <a:ln>
                      <a:solidFill>
                        <a:schemeClr val="tx1"/>
                      </a:solidFill>
                    </a:ln>
                  </pic:spPr>
                </pic:pic>
              </a:graphicData>
            </a:graphic>
          </wp:inline>
        </w:drawing>
      </w:r>
    </w:p>
    <w:p w14:paraId="7EE41CDD" w14:textId="77777777" w:rsidR="00C0289B" w:rsidRDefault="00C0289B" w:rsidP="001F4361">
      <w:r>
        <w:t xml:space="preserve">To browse an engagement’s documentation and reports folder, the “Browse Reports Folder” menu item can be selected from the drop-down menu upon right-clicking an individual engagement record.  This will launch a file viewer/explorer window, native to the </w:t>
      </w:r>
      <w:r w:rsidR="00AF37EE">
        <w:t>local operating system, if the engagement contains stored documentation.</w:t>
      </w:r>
    </w:p>
    <w:p w14:paraId="10345907" w14:textId="77777777" w:rsidR="00AF37EE" w:rsidRDefault="00AF37EE" w:rsidP="001F4361">
      <w:r>
        <w:rPr>
          <w:noProof/>
        </w:rPr>
        <w:drawing>
          <wp:inline distT="0" distB="0" distL="0" distR="0" wp14:anchorId="132B7867" wp14:editId="05B6C4CA">
            <wp:extent cx="5943600" cy="2978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78150"/>
                    </a:xfrm>
                    <a:prstGeom prst="rect">
                      <a:avLst/>
                    </a:prstGeom>
                  </pic:spPr>
                </pic:pic>
              </a:graphicData>
            </a:graphic>
          </wp:inline>
        </w:drawing>
      </w:r>
    </w:p>
    <w:p w14:paraId="43481611" w14:textId="77777777" w:rsidR="00AF37EE" w:rsidRPr="001F4361" w:rsidRDefault="00AF37EE" w:rsidP="001F4361"/>
    <w:p w14:paraId="3F8370AE" w14:textId="77777777" w:rsidR="00E55535" w:rsidRDefault="00E55535" w:rsidP="001F4361">
      <w:pPr>
        <w:tabs>
          <w:tab w:val="left" w:pos="968"/>
        </w:tabs>
      </w:pPr>
    </w:p>
    <w:p w14:paraId="30868945" w14:textId="77777777" w:rsidR="00E55535" w:rsidRDefault="00E55535" w:rsidP="00E55535"/>
    <w:p w14:paraId="344CEF8A" w14:textId="77777777" w:rsidR="00E55535" w:rsidRDefault="00E55535" w:rsidP="00E55535"/>
    <w:p w14:paraId="068E41F3" w14:textId="77777777" w:rsidR="00E55535" w:rsidRDefault="00E55535" w:rsidP="00E55535"/>
    <w:p w14:paraId="1A84BF54" w14:textId="77777777" w:rsidR="00001350" w:rsidRDefault="00001350">
      <w:pPr>
        <w:rPr>
          <w:del w:id="121" w:author="becatasu" w:date="2020-01-19T20:26:00Z"/>
          <w:rFonts w:asciiTheme="majorHAnsi" w:eastAsiaTheme="majorEastAsia" w:hAnsiTheme="majorHAnsi" w:cstheme="majorBidi"/>
          <w:color w:val="1F3763" w:themeColor="accent1" w:themeShade="7F"/>
          <w:sz w:val="24"/>
          <w:szCs w:val="24"/>
        </w:rPr>
      </w:pPr>
      <w:bookmarkStart w:id="122" w:name="_Toc30335067"/>
      <w:del w:id="123" w:author="becatasu" w:date="2020-01-19T20:26:00Z">
        <w:r>
          <w:lastRenderedPageBreak/>
          <w:br w:type="page"/>
        </w:r>
      </w:del>
    </w:p>
    <w:p w14:paraId="71ACA7E5" w14:textId="77777777" w:rsidR="00852A96" w:rsidRDefault="00852A96" w:rsidP="00852A96">
      <w:pPr>
        <w:pStyle w:val="Heading3"/>
      </w:pPr>
      <w:r>
        <w:t xml:space="preserve">Generate </w:t>
      </w:r>
      <w:ins w:id="124" w:author="becatasu" w:date="2020-01-19T20:26:00Z">
        <w:r>
          <w:t>data reports</w:t>
        </w:r>
      </w:ins>
      <w:del w:id="125" w:author="becatasu" w:date="2020-01-19T20:26:00Z">
        <w:r w:rsidR="00001350">
          <w:delText>D</w:delText>
        </w:r>
        <w:r>
          <w:delText xml:space="preserve">ata </w:delText>
        </w:r>
        <w:r w:rsidR="00001350">
          <w:delText>R</w:delText>
        </w:r>
        <w:r>
          <w:delText>eports</w:delText>
        </w:r>
      </w:del>
      <w:bookmarkEnd w:id="122"/>
    </w:p>
    <w:p w14:paraId="07B1E6BE" w14:textId="77777777" w:rsidR="00E55535" w:rsidRDefault="00E55535" w:rsidP="00E55535">
      <w:pPr>
        <w:rPr>
          <w:ins w:id="126" w:author="becatasu" w:date="2020-01-19T20:26:00Z"/>
        </w:rPr>
      </w:pPr>
    </w:p>
    <w:p w14:paraId="4EEDC5E3" w14:textId="77777777" w:rsidR="00852A96" w:rsidRDefault="00852A96" w:rsidP="00E55535">
      <w:r>
        <w:t xml:space="preserve">The SCATS application provides functionality to generate raw data reports that reflect SCATS engagement, consultant, </w:t>
      </w:r>
      <w:r w:rsidR="008E1535">
        <w:t xml:space="preserve">and </w:t>
      </w:r>
      <w:r>
        <w:t>certification</w:t>
      </w:r>
      <w:r w:rsidR="008E1535">
        <w:t xml:space="preserve"> information.  </w:t>
      </w:r>
      <w:r w:rsidR="00E90943">
        <w:t xml:space="preserve">Reports are generated in raw Comma Separated Value (CSV) format.  To generate reports, the Reporting menu option from the main SCATS application interface is used.  Existing reports include an </w:t>
      </w:r>
      <w:r w:rsidR="00E90943" w:rsidRPr="00E90943">
        <w:rPr>
          <w:b/>
        </w:rPr>
        <w:t>All Engagements Report</w:t>
      </w:r>
      <w:r w:rsidR="00E90943">
        <w:t xml:space="preserve">, an </w:t>
      </w:r>
      <w:r w:rsidR="00E90943" w:rsidRPr="00E90943">
        <w:rPr>
          <w:b/>
        </w:rPr>
        <w:t>Active Engagements Report</w:t>
      </w:r>
      <w:r w:rsidR="00E90943">
        <w:t xml:space="preserve">, an </w:t>
      </w:r>
      <w:r w:rsidR="00E90943" w:rsidRPr="00E90943">
        <w:rPr>
          <w:b/>
        </w:rPr>
        <w:t>All Consultants Report</w:t>
      </w:r>
      <w:r w:rsidR="00E90943">
        <w:t xml:space="preserve">, and an </w:t>
      </w:r>
      <w:r w:rsidR="00E90943" w:rsidRPr="00E90943">
        <w:rPr>
          <w:b/>
        </w:rPr>
        <w:t>All Certifications Report</w:t>
      </w:r>
      <w:r w:rsidR="00E90943">
        <w:t xml:space="preserve">.  </w:t>
      </w:r>
    </w:p>
    <w:p w14:paraId="12CD7E84" w14:textId="77777777" w:rsidR="00D82A5B" w:rsidRDefault="00D82A5B" w:rsidP="00E55535"/>
    <w:p w14:paraId="707B5AC1" w14:textId="77777777" w:rsidR="00D82A5B" w:rsidRDefault="00D82A5B" w:rsidP="00D82A5B">
      <w:pPr>
        <w:jc w:val="center"/>
        <w:rPr>
          <w:ins w:id="127" w:author="becatasu" w:date="2020-01-19T20:26:00Z"/>
        </w:rPr>
      </w:pPr>
      <w:ins w:id="128" w:author="becatasu" w:date="2020-01-19T20:26:00Z">
        <w:r>
          <w:rPr>
            <w:noProof/>
          </w:rPr>
          <w:drawing>
            <wp:inline distT="0" distB="0" distL="0" distR="0" wp14:anchorId="4FA823CB" wp14:editId="0071F53F">
              <wp:extent cx="3196742" cy="1666733"/>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8850" cy="1673046"/>
                      </a:xfrm>
                      <a:prstGeom prst="rect">
                        <a:avLst/>
                      </a:prstGeom>
                    </pic:spPr>
                  </pic:pic>
                </a:graphicData>
              </a:graphic>
            </wp:inline>
          </w:drawing>
        </w:r>
      </w:ins>
    </w:p>
    <w:p w14:paraId="47557EEC" w14:textId="77777777" w:rsidR="00D82A5B" w:rsidRDefault="00D82A5B" w:rsidP="00D82A5B">
      <w:pPr>
        <w:jc w:val="center"/>
        <w:rPr>
          <w:del w:id="129" w:author="becatasu" w:date="2020-01-19T20:26:00Z"/>
        </w:rPr>
      </w:pPr>
      <w:del w:id="130" w:author="becatasu" w:date="2020-01-19T20:26:00Z">
        <w:r>
          <w:rPr>
            <w:noProof/>
          </w:rPr>
          <w:drawing>
            <wp:inline distT="0" distB="0" distL="0" distR="0" wp14:anchorId="2EDA24D7" wp14:editId="01C4135E">
              <wp:extent cx="3196742" cy="1666733"/>
              <wp:effectExtent l="19050" t="19050" r="2286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8850" cy="1673046"/>
                      </a:xfrm>
                      <a:prstGeom prst="rect">
                        <a:avLst/>
                      </a:prstGeom>
                      <a:ln>
                        <a:solidFill>
                          <a:schemeClr val="tx1"/>
                        </a:solidFill>
                      </a:ln>
                    </pic:spPr>
                  </pic:pic>
                </a:graphicData>
              </a:graphic>
            </wp:inline>
          </w:drawing>
        </w:r>
      </w:del>
    </w:p>
    <w:p w14:paraId="35F2F149" w14:textId="77777777" w:rsidR="00E55535" w:rsidRDefault="00E90943" w:rsidP="00E90943">
      <w:r>
        <w:t xml:space="preserve">Upon selecting the desired report type, the SCATS application will generate the report, and immediately open the file using the default CSV associated program on the native operating system.  </w:t>
      </w:r>
    </w:p>
    <w:p w14:paraId="441F5749" w14:textId="77777777" w:rsidR="00E90943" w:rsidRDefault="00E90943" w:rsidP="00E90943">
      <w:r>
        <w:rPr>
          <w:noProof/>
        </w:rPr>
        <w:drawing>
          <wp:anchor distT="0" distB="0" distL="114300" distR="114300" simplePos="0" relativeHeight="251658240" behindDoc="0" locked="0" layoutInCell="1" allowOverlap="1" wp14:anchorId="5A27B229" wp14:editId="3FEAA926">
            <wp:simplePos x="933450" y="4978756"/>
            <wp:positionH relativeFrom="column">
              <wp:align>left</wp:align>
            </wp:positionH>
            <wp:positionV relativeFrom="paragraph">
              <wp:align>top</wp:align>
            </wp:positionV>
            <wp:extent cx="5943600" cy="1925320"/>
            <wp:effectExtent l="19050" t="19050" r="19050" b="177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1925320"/>
                    </a:xfrm>
                    <a:prstGeom prst="rect">
                      <a:avLst/>
                    </a:prstGeom>
                    <a:ln>
                      <a:solidFill>
                        <a:schemeClr val="tx1"/>
                      </a:solidFill>
                    </a:ln>
                  </pic:spPr>
                </pic:pic>
              </a:graphicData>
            </a:graphic>
          </wp:anchor>
        </w:drawing>
      </w:r>
      <w:r>
        <w:br w:type="textWrapping" w:clear="all"/>
      </w:r>
    </w:p>
    <w:sectPr w:rsidR="00E90943">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020CE" w14:textId="77777777" w:rsidR="004F3DFE" w:rsidRDefault="004F3DFE" w:rsidP="00245DC0">
      <w:pPr>
        <w:spacing w:after="0" w:line="240" w:lineRule="auto"/>
      </w:pPr>
      <w:r>
        <w:separator/>
      </w:r>
    </w:p>
  </w:endnote>
  <w:endnote w:type="continuationSeparator" w:id="0">
    <w:p w14:paraId="7F987B51" w14:textId="77777777" w:rsidR="004F3DFE" w:rsidRDefault="004F3DFE" w:rsidP="00245DC0">
      <w:pPr>
        <w:spacing w:after="0" w:line="240" w:lineRule="auto"/>
      </w:pPr>
      <w:r>
        <w:continuationSeparator/>
      </w:r>
    </w:p>
  </w:endnote>
  <w:endnote w:type="continuationNotice" w:id="1">
    <w:p w14:paraId="35C9732F" w14:textId="77777777" w:rsidR="004F3DFE" w:rsidRDefault="004F3D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FC061" w14:textId="77777777" w:rsidR="00227581" w:rsidRDefault="0022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F1AB5" w14:textId="77777777" w:rsidR="004F3DFE" w:rsidRDefault="004F3DFE" w:rsidP="00245DC0">
      <w:pPr>
        <w:spacing w:after="0" w:line="240" w:lineRule="auto"/>
      </w:pPr>
      <w:r>
        <w:separator/>
      </w:r>
    </w:p>
  </w:footnote>
  <w:footnote w:type="continuationSeparator" w:id="0">
    <w:p w14:paraId="46FF02A4" w14:textId="77777777" w:rsidR="004F3DFE" w:rsidRDefault="004F3DFE" w:rsidP="00245DC0">
      <w:pPr>
        <w:spacing w:after="0" w:line="240" w:lineRule="auto"/>
      </w:pPr>
      <w:r>
        <w:continuationSeparator/>
      </w:r>
    </w:p>
  </w:footnote>
  <w:footnote w:type="continuationNotice" w:id="1">
    <w:p w14:paraId="07090060" w14:textId="77777777" w:rsidR="004F3DFE" w:rsidRDefault="004F3D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D5ABF" w14:textId="77777777" w:rsidR="00227581" w:rsidRDefault="002275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catasu">
    <w15:presenceInfo w15:providerId="None" w15:userId="becata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A9"/>
    <w:rsid w:val="00001350"/>
    <w:rsid w:val="00002E5A"/>
    <w:rsid w:val="00007AF9"/>
    <w:rsid w:val="00052B50"/>
    <w:rsid w:val="000E1FEE"/>
    <w:rsid w:val="000E55E2"/>
    <w:rsid w:val="00121F78"/>
    <w:rsid w:val="00122935"/>
    <w:rsid w:val="001439B2"/>
    <w:rsid w:val="00165234"/>
    <w:rsid w:val="00167C14"/>
    <w:rsid w:val="001837CA"/>
    <w:rsid w:val="001F4361"/>
    <w:rsid w:val="00227581"/>
    <w:rsid w:val="00241C47"/>
    <w:rsid w:val="00245DC0"/>
    <w:rsid w:val="00245F26"/>
    <w:rsid w:val="00254FF6"/>
    <w:rsid w:val="00276F04"/>
    <w:rsid w:val="00284F3B"/>
    <w:rsid w:val="002C6122"/>
    <w:rsid w:val="00304CF2"/>
    <w:rsid w:val="00306202"/>
    <w:rsid w:val="003130FC"/>
    <w:rsid w:val="00324D98"/>
    <w:rsid w:val="00327506"/>
    <w:rsid w:val="0035337E"/>
    <w:rsid w:val="003A355C"/>
    <w:rsid w:val="003C15B8"/>
    <w:rsid w:val="003C7E3A"/>
    <w:rsid w:val="003F3D23"/>
    <w:rsid w:val="004736A1"/>
    <w:rsid w:val="004904EF"/>
    <w:rsid w:val="004916A4"/>
    <w:rsid w:val="004A4369"/>
    <w:rsid w:val="004D2168"/>
    <w:rsid w:val="004F3DFE"/>
    <w:rsid w:val="004F41A4"/>
    <w:rsid w:val="005442D7"/>
    <w:rsid w:val="00566695"/>
    <w:rsid w:val="00571E78"/>
    <w:rsid w:val="00604078"/>
    <w:rsid w:val="00692430"/>
    <w:rsid w:val="006A7159"/>
    <w:rsid w:val="006C66C1"/>
    <w:rsid w:val="00713D94"/>
    <w:rsid w:val="00744E97"/>
    <w:rsid w:val="00750EF1"/>
    <w:rsid w:val="007861C2"/>
    <w:rsid w:val="00795B4F"/>
    <w:rsid w:val="00801D34"/>
    <w:rsid w:val="00821B2C"/>
    <w:rsid w:val="00834E65"/>
    <w:rsid w:val="00852A96"/>
    <w:rsid w:val="008547F8"/>
    <w:rsid w:val="008B4724"/>
    <w:rsid w:val="008E1535"/>
    <w:rsid w:val="00912E02"/>
    <w:rsid w:val="00932E0E"/>
    <w:rsid w:val="00972140"/>
    <w:rsid w:val="009B75F2"/>
    <w:rsid w:val="009E0ABD"/>
    <w:rsid w:val="009F2708"/>
    <w:rsid w:val="00A31AC9"/>
    <w:rsid w:val="00A66CD0"/>
    <w:rsid w:val="00A755C0"/>
    <w:rsid w:val="00A82364"/>
    <w:rsid w:val="00AB44E6"/>
    <w:rsid w:val="00AC508D"/>
    <w:rsid w:val="00AF2741"/>
    <w:rsid w:val="00AF37EE"/>
    <w:rsid w:val="00AF73A9"/>
    <w:rsid w:val="00B04B20"/>
    <w:rsid w:val="00B65DA8"/>
    <w:rsid w:val="00B84065"/>
    <w:rsid w:val="00B96FC1"/>
    <w:rsid w:val="00BA1C88"/>
    <w:rsid w:val="00BB250D"/>
    <w:rsid w:val="00BC4B0C"/>
    <w:rsid w:val="00BD24D2"/>
    <w:rsid w:val="00BE6B93"/>
    <w:rsid w:val="00BF66E5"/>
    <w:rsid w:val="00C0289B"/>
    <w:rsid w:val="00C042AF"/>
    <w:rsid w:val="00C05AB8"/>
    <w:rsid w:val="00C0618F"/>
    <w:rsid w:val="00C11B20"/>
    <w:rsid w:val="00C1759D"/>
    <w:rsid w:val="00C31870"/>
    <w:rsid w:val="00C77641"/>
    <w:rsid w:val="00CC5463"/>
    <w:rsid w:val="00CD7A85"/>
    <w:rsid w:val="00CF03B4"/>
    <w:rsid w:val="00CF411A"/>
    <w:rsid w:val="00D518A2"/>
    <w:rsid w:val="00D74113"/>
    <w:rsid w:val="00D82A5B"/>
    <w:rsid w:val="00E04007"/>
    <w:rsid w:val="00E178B2"/>
    <w:rsid w:val="00E2140F"/>
    <w:rsid w:val="00E30BD9"/>
    <w:rsid w:val="00E55535"/>
    <w:rsid w:val="00E56205"/>
    <w:rsid w:val="00E76352"/>
    <w:rsid w:val="00E90943"/>
    <w:rsid w:val="00EA44F0"/>
    <w:rsid w:val="00EB27DB"/>
    <w:rsid w:val="00EB6F79"/>
    <w:rsid w:val="00EC113F"/>
    <w:rsid w:val="00FC67C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FF90"/>
  <w15:chartTrackingRefBased/>
  <w15:docId w15:val="{DE088766-3033-4414-AC0E-0451DD39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3A9"/>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3A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73A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F7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3A9"/>
    <w:rPr>
      <w:rFonts w:ascii="Segoe UI" w:hAnsi="Segoe UI" w:cs="Segoe UI"/>
      <w:sz w:val="18"/>
      <w:szCs w:val="18"/>
    </w:rPr>
  </w:style>
  <w:style w:type="paragraph" w:styleId="Header">
    <w:name w:val="header"/>
    <w:basedOn w:val="Normal"/>
    <w:link w:val="HeaderChar"/>
    <w:uiPriority w:val="99"/>
    <w:unhideWhenUsed/>
    <w:rsid w:val="00245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C0"/>
  </w:style>
  <w:style w:type="paragraph" w:styleId="Footer">
    <w:name w:val="footer"/>
    <w:basedOn w:val="Normal"/>
    <w:link w:val="FooterChar"/>
    <w:uiPriority w:val="99"/>
    <w:unhideWhenUsed/>
    <w:rsid w:val="0024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C0"/>
  </w:style>
  <w:style w:type="paragraph" w:styleId="TOCHeading">
    <w:name w:val="TOC Heading"/>
    <w:basedOn w:val="Heading1"/>
    <w:next w:val="Normal"/>
    <w:uiPriority w:val="39"/>
    <w:unhideWhenUsed/>
    <w:qFormat/>
    <w:rsid w:val="00001350"/>
    <w:pPr>
      <w:spacing w:line="259" w:lineRule="auto"/>
      <w:outlineLvl w:val="9"/>
    </w:pPr>
  </w:style>
  <w:style w:type="paragraph" w:styleId="TOC1">
    <w:name w:val="toc 1"/>
    <w:basedOn w:val="Normal"/>
    <w:next w:val="Normal"/>
    <w:autoRedefine/>
    <w:uiPriority w:val="39"/>
    <w:unhideWhenUsed/>
    <w:rsid w:val="00001350"/>
    <w:pPr>
      <w:spacing w:after="100"/>
    </w:pPr>
  </w:style>
  <w:style w:type="paragraph" w:styleId="TOC2">
    <w:name w:val="toc 2"/>
    <w:basedOn w:val="Normal"/>
    <w:next w:val="Normal"/>
    <w:autoRedefine/>
    <w:uiPriority w:val="39"/>
    <w:unhideWhenUsed/>
    <w:rsid w:val="00001350"/>
    <w:pPr>
      <w:spacing w:after="100"/>
      <w:ind w:left="220"/>
    </w:pPr>
  </w:style>
  <w:style w:type="paragraph" w:styleId="TOC3">
    <w:name w:val="toc 3"/>
    <w:basedOn w:val="Normal"/>
    <w:next w:val="Normal"/>
    <w:autoRedefine/>
    <w:uiPriority w:val="39"/>
    <w:unhideWhenUsed/>
    <w:rsid w:val="00001350"/>
    <w:pPr>
      <w:spacing w:after="100"/>
      <w:ind w:left="440"/>
    </w:pPr>
  </w:style>
  <w:style w:type="character" w:styleId="Hyperlink">
    <w:name w:val="Hyperlink"/>
    <w:basedOn w:val="DefaultParagraphFont"/>
    <w:uiPriority w:val="99"/>
    <w:unhideWhenUsed/>
    <w:rsid w:val="00001350"/>
    <w:rPr>
      <w:color w:val="0563C1" w:themeColor="hyperlink"/>
      <w:u w:val="single"/>
    </w:rPr>
  </w:style>
  <w:style w:type="paragraph" w:styleId="Title">
    <w:name w:val="Title"/>
    <w:basedOn w:val="Normal"/>
    <w:link w:val="TitleChar"/>
    <w:qFormat/>
    <w:rsid w:val="00E76352"/>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E76352"/>
    <w:rPr>
      <w:rFonts w:ascii="Times New Roman" w:eastAsia="Times New Roman" w:hAnsi="Times New Roman" w:cs="Times New Roman"/>
      <w:b/>
      <w:bCs/>
      <w:caps/>
      <w:sz w:val="36"/>
      <w:szCs w:val="24"/>
    </w:rPr>
  </w:style>
  <w:style w:type="paragraph" w:customStyle="1" w:styleId="TitleCover">
    <w:name w:val="Title Cover"/>
    <w:basedOn w:val="Normal"/>
    <w:next w:val="Normal"/>
    <w:rsid w:val="00E76352"/>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E76352"/>
    <w:pPr>
      <w:keepNext/>
      <w:keepLines/>
      <w:spacing w:after="0" w:line="480" w:lineRule="atLeast"/>
      <w:jc w:val="right"/>
    </w:pPr>
    <w:rPr>
      <w:rFonts w:ascii="Times New Roman" w:eastAsia="Times New Roman" w:hAnsi="Times New Roman" w:cs="Times New Roman"/>
      <w:kern w:val="28"/>
      <w:sz w:val="32"/>
      <w:szCs w:val="20"/>
    </w:rPr>
  </w:style>
  <w:style w:type="paragraph" w:styleId="Revision">
    <w:name w:val="Revision"/>
    <w:hidden/>
    <w:uiPriority w:val="99"/>
    <w:semiHidden/>
    <w:rsid w:val="00227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83D95-6420-4EB8-B9E4-9FE84721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becatasu</dc:creator>
  <cp:keywords/>
  <dc:description/>
  <cp:lastModifiedBy>Brent Chambers</cp:lastModifiedBy>
  <cp:revision>2</cp:revision>
  <dcterms:created xsi:type="dcterms:W3CDTF">2021-06-04T21:41:00Z</dcterms:created>
  <dcterms:modified xsi:type="dcterms:W3CDTF">2021-06-04T21:41:00Z</dcterms:modified>
</cp:coreProperties>
</file>